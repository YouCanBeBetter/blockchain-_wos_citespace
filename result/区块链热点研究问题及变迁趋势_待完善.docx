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8E49D" w14:textId="560040EB" w:rsidR="009B33B7" w:rsidRDefault="00537257">
      <w:pPr>
        <w:pStyle w:val="1"/>
        <w:jc w:val="center"/>
      </w:pPr>
      <w:r>
        <w:rPr>
          <w:rFonts w:hint="eastAsia"/>
        </w:rPr>
        <w:t>区块链</w:t>
      </w:r>
      <w:ins w:id="0" w:author="高 伦" w:date="2020-04-26T09:10:00Z">
        <w:r w:rsidR="004277F2" w:rsidRPr="004277F2">
          <w:rPr>
            <w:rFonts w:hint="eastAsia"/>
          </w:rPr>
          <w:t>领域</w:t>
        </w:r>
        <w:r w:rsidR="004277F2">
          <w:rPr>
            <w:rFonts w:hint="eastAsia"/>
          </w:rPr>
          <w:t>研究热点及其变迁趋势</w:t>
        </w:r>
      </w:ins>
      <w:del w:id="1" w:author="高 伦" w:date="2020-04-26T09:10:00Z">
        <w:r w:rsidDel="004277F2">
          <w:rPr>
            <w:rFonts w:hint="eastAsia"/>
          </w:rPr>
          <w:delText>研究知识图谱分析</w:delText>
        </w:r>
      </w:del>
    </w:p>
    <w:p w14:paraId="5A5726C9" w14:textId="77777777" w:rsidR="009B33B7" w:rsidRDefault="00537257">
      <w:pPr>
        <w:pStyle w:val="2"/>
        <w:jc w:val="center"/>
        <w:rPr>
          <w:b w:val="0"/>
          <w:bCs/>
        </w:rPr>
      </w:pPr>
      <w:r>
        <w:rPr>
          <w:rFonts w:hint="eastAsia"/>
          <w:b w:val="0"/>
          <w:bCs/>
        </w:rPr>
        <w:t>——基于</w:t>
      </w:r>
      <w:r>
        <w:rPr>
          <w:rFonts w:hint="eastAsia"/>
          <w:b w:val="0"/>
          <w:bCs/>
        </w:rPr>
        <w:t>WOS2016-2020</w:t>
      </w:r>
      <w:r>
        <w:rPr>
          <w:rFonts w:hint="eastAsia"/>
          <w:b w:val="0"/>
          <w:bCs/>
        </w:rPr>
        <w:t>年的文献分析</w:t>
      </w:r>
    </w:p>
    <w:p w14:paraId="5C77DF5C" w14:textId="77777777" w:rsidR="009B33B7" w:rsidRDefault="00537257">
      <w:pPr>
        <w:jc w:val="center"/>
        <w:rPr>
          <w:bCs/>
          <w:sz w:val="24"/>
          <w:szCs w:val="32"/>
        </w:rPr>
      </w:pPr>
      <w:r>
        <w:rPr>
          <w:rFonts w:hint="eastAsia"/>
          <w:bCs/>
          <w:sz w:val="24"/>
          <w:szCs w:val="32"/>
        </w:rPr>
        <w:t>高</w:t>
      </w:r>
      <w:r>
        <w:rPr>
          <w:rFonts w:hint="eastAsia"/>
          <w:bCs/>
          <w:sz w:val="24"/>
          <w:szCs w:val="32"/>
        </w:rPr>
        <w:tab/>
      </w:r>
      <w:r>
        <w:rPr>
          <w:rFonts w:hint="eastAsia"/>
          <w:bCs/>
          <w:sz w:val="24"/>
          <w:szCs w:val="32"/>
        </w:rPr>
        <w:t>伦，朱思成</w:t>
      </w:r>
    </w:p>
    <w:p w14:paraId="7DC0AD4D" w14:textId="77777777" w:rsidR="009B33B7" w:rsidRDefault="009B33B7">
      <w:pPr>
        <w:jc w:val="center"/>
        <w:rPr>
          <w:bCs/>
          <w:sz w:val="24"/>
          <w:szCs w:val="32"/>
        </w:rPr>
      </w:pPr>
    </w:p>
    <w:p w14:paraId="63C55DDA" w14:textId="77777777" w:rsidR="009B33B7" w:rsidRDefault="00537257">
      <w:pPr>
        <w:jc w:val="center"/>
        <w:rPr>
          <w:bCs/>
          <w:sz w:val="18"/>
          <w:szCs w:val="21"/>
        </w:rPr>
      </w:pPr>
      <w:r>
        <w:rPr>
          <w:rFonts w:hint="eastAsia"/>
          <w:bCs/>
          <w:sz w:val="18"/>
          <w:szCs w:val="21"/>
        </w:rPr>
        <w:t>南京大学信息管理学院</w:t>
      </w:r>
    </w:p>
    <w:p w14:paraId="25AE7034" w14:textId="77777777" w:rsidR="009B33B7" w:rsidRDefault="009B33B7">
      <w:pPr>
        <w:jc w:val="center"/>
        <w:rPr>
          <w:bCs/>
          <w:sz w:val="24"/>
          <w:szCs w:val="32"/>
        </w:rPr>
      </w:pPr>
    </w:p>
    <w:p w14:paraId="301345F8" w14:textId="77777777" w:rsidR="009B33B7" w:rsidRDefault="00537257">
      <w:pPr>
        <w:ind w:firstLine="420"/>
      </w:pPr>
      <w:r>
        <w:rPr>
          <w:rFonts w:hint="eastAsia"/>
          <w:b/>
          <w:bCs/>
        </w:rPr>
        <w:t>摘要：</w:t>
      </w:r>
      <w:r>
        <w:rPr>
          <w:rFonts w:hint="eastAsia"/>
        </w:rPr>
        <w:t>本研究通过</w:t>
      </w:r>
      <w:r>
        <w:rPr>
          <w:rFonts w:hint="eastAsia"/>
        </w:rPr>
        <w:t>CiteSpace</w:t>
      </w:r>
      <w:r>
        <w:rPr>
          <w:rFonts w:hint="eastAsia"/>
        </w:rPr>
        <w:t>可视化软件对</w:t>
      </w:r>
      <w:r>
        <w:rPr>
          <w:rFonts w:hint="eastAsia"/>
        </w:rPr>
        <w:t>2016-2020</w:t>
      </w:r>
      <w:r>
        <w:rPr>
          <w:rFonts w:hint="eastAsia"/>
        </w:rPr>
        <w:t>年间</w:t>
      </w:r>
      <w:r>
        <w:rPr>
          <w:rFonts w:hint="eastAsia"/>
        </w:rPr>
        <w:t>WOS</w:t>
      </w:r>
      <w:r>
        <w:rPr>
          <w:rFonts w:hint="eastAsia"/>
        </w:rPr>
        <w:t>核心数据库收录的</w:t>
      </w:r>
      <w:r>
        <w:rPr>
          <w:rFonts w:hint="eastAsia"/>
        </w:rPr>
        <w:t>5115</w:t>
      </w:r>
      <w:r>
        <w:rPr>
          <w:rFonts w:hint="eastAsia"/>
        </w:rPr>
        <w:t>篇区块链领域研究文章从摘要、关键词、作者、引用关系等角度绘制知识图谱并进行数据挖掘，分析发现区块链研究的研究热点、变迁趋势等。</w:t>
      </w:r>
    </w:p>
    <w:p w14:paraId="6E701515" w14:textId="77777777" w:rsidR="009B33B7" w:rsidRDefault="00537257">
      <w:pPr>
        <w:ind w:firstLine="420"/>
      </w:pPr>
      <w:r>
        <w:rPr>
          <w:rFonts w:hint="eastAsia"/>
          <w:b/>
          <w:bCs/>
        </w:rPr>
        <w:t>关键词：</w:t>
      </w:r>
      <w:r>
        <w:rPr>
          <w:rFonts w:hint="eastAsia"/>
        </w:rPr>
        <w:t>区块链；研究热点；变迁趋势；</w:t>
      </w:r>
      <w:r>
        <w:rPr>
          <w:rFonts w:hint="eastAsia"/>
        </w:rPr>
        <w:t>WOS</w:t>
      </w:r>
    </w:p>
    <w:p w14:paraId="5CE5A63C" w14:textId="77777777" w:rsidR="009B33B7" w:rsidRDefault="009B33B7">
      <w:pPr>
        <w:ind w:firstLine="420"/>
      </w:pPr>
    </w:p>
    <w:p w14:paraId="7127434E" w14:textId="77777777" w:rsidR="009B33B7" w:rsidRDefault="00537257">
      <w:pPr>
        <w:numPr>
          <w:ilvl w:val="0"/>
          <w:numId w:val="1"/>
        </w:numPr>
        <w:rPr>
          <w:b/>
          <w:bCs/>
          <w:sz w:val="24"/>
          <w:szCs w:val="32"/>
        </w:rPr>
      </w:pPr>
      <w:r>
        <w:rPr>
          <w:rFonts w:hint="eastAsia"/>
          <w:b/>
          <w:bCs/>
          <w:sz w:val="24"/>
          <w:szCs w:val="32"/>
        </w:rPr>
        <w:t>引言</w:t>
      </w:r>
    </w:p>
    <w:p w14:paraId="0A4DFCAD" w14:textId="77777777" w:rsidR="009B33B7" w:rsidRDefault="009B33B7">
      <w:pPr>
        <w:rPr>
          <w:b/>
          <w:bCs/>
          <w:sz w:val="24"/>
          <w:szCs w:val="32"/>
        </w:rPr>
      </w:pPr>
    </w:p>
    <w:p w14:paraId="6CE33DB4" w14:textId="77777777" w:rsidR="009B33B7" w:rsidRDefault="00537257">
      <w:pPr>
        <w:ind w:firstLine="420"/>
      </w:pPr>
      <w:r>
        <w:rPr>
          <w:rFonts w:hint="eastAsia"/>
        </w:rPr>
        <w:t>区块链是分布式数据存储、点对点传输、共识机制、加密算法等计算机技术的新型应用模式。区块链是一种防篡改、共享的数字化账本，用于记录公有或私有对等网络中的交易，并由集体维护交易数据的分布式数据库。</w:t>
      </w:r>
    </w:p>
    <w:p w14:paraId="64C31FD2" w14:textId="77777777" w:rsidR="009B33B7" w:rsidRDefault="00537257">
      <w:pPr>
        <w:ind w:firstLine="420"/>
      </w:pPr>
      <w:r>
        <w:rPr>
          <w:rFonts w:hint="eastAsia"/>
        </w:rPr>
        <w:t>2008</w:t>
      </w:r>
      <w:r>
        <w:rPr>
          <w:rFonts w:hint="eastAsia"/>
        </w:rPr>
        <w:t>年，中本聪第一次提出了区块链的概念，在随后的几年中，区块链成为了电子货币比特币的核心组成部分。近年来，世界对比特币的态度起起落落，但作为比特币底层技术之一的区块链技术日益受到重视。区块链在金融、保险、物联网、公共服务、数字版权等诸多领域都得到了广泛的应用。</w:t>
      </w:r>
      <w:r>
        <w:rPr>
          <w:rFonts w:hint="eastAsia"/>
        </w:rPr>
        <w:t>2019</w:t>
      </w:r>
      <w:r>
        <w:rPr>
          <w:rFonts w:hint="eastAsia"/>
        </w:rPr>
        <w:t>年</w:t>
      </w:r>
      <w:r>
        <w:rPr>
          <w:rFonts w:hint="eastAsia"/>
        </w:rPr>
        <w:t>10</w:t>
      </w:r>
      <w:r>
        <w:rPr>
          <w:rFonts w:hint="eastAsia"/>
        </w:rPr>
        <w:t>月</w:t>
      </w:r>
      <w:r>
        <w:rPr>
          <w:rFonts w:hint="eastAsia"/>
        </w:rPr>
        <w:t>24</w:t>
      </w:r>
      <w:r>
        <w:rPr>
          <w:rFonts w:hint="eastAsia"/>
        </w:rPr>
        <w:t>日，在中央政治局第十八次集体学习时，习近平总书记强调，“把区块链作为核心技术自主创新的重要突破口”“加快推动区块链技术和产业创新发展”。</w:t>
      </w:r>
    </w:p>
    <w:p w14:paraId="2CA897D4" w14:textId="0051B946" w:rsidR="009B33B7" w:rsidRDefault="00537257" w:rsidP="007640ED">
      <w:pPr>
        <w:ind w:firstLine="420"/>
      </w:pPr>
      <w:r>
        <w:rPr>
          <w:rFonts w:hint="eastAsia"/>
        </w:rPr>
        <w:t>在此背景下，</w:t>
      </w:r>
      <w:r>
        <w:rPr>
          <w:rFonts w:hint="eastAsia"/>
        </w:rPr>
        <w:t xml:space="preserve"> </w:t>
      </w:r>
      <w:r>
        <w:rPr>
          <w:rFonts w:hint="eastAsia"/>
        </w:rPr>
        <w:t>本文基于</w:t>
      </w:r>
      <w:ins w:id="2" w:author="高 伦" w:date="2020-04-25T15:10:00Z">
        <w:r w:rsidR="009566A2">
          <w:rPr>
            <w:rFonts w:hint="eastAsia"/>
          </w:rPr>
          <w:t>web</w:t>
        </w:r>
        <w:r w:rsidR="009566A2">
          <w:t xml:space="preserve"> </w:t>
        </w:r>
        <w:r w:rsidR="009566A2">
          <w:rPr>
            <w:rFonts w:hint="eastAsia"/>
          </w:rPr>
          <w:t>of</w:t>
        </w:r>
        <w:r w:rsidR="009566A2">
          <w:t xml:space="preserve"> </w:t>
        </w:r>
        <w:r w:rsidR="009566A2">
          <w:rPr>
            <w:rFonts w:hint="eastAsia"/>
          </w:rPr>
          <w:t>science</w:t>
        </w:r>
        <w:r w:rsidR="009566A2">
          <w:rPr>
            <w:rFonts w:hint="eastAsia"/>
          </w:rPr>
          <w:t>数据库</w:t>
        </w:r>
      </w:ins>
      <w:ins w:id="3" w:author="高 伦" w:date="2020-04-25T22:50:00Z">
        <w:r w:rsidR="007640ED">
          <w:rPr>
            <w:rFonts w:hint="eastAsia"/>
          </w:rPr>
          <w:t>，</w:t>
        </w:r>
      </w:ins>
      <w:del w:id="4" w:author="高 伦" w:date="2020-04-25T15:10:00Z">
        <w:r w:rsidDel="009566A2">
          <w:rPr>
            <w:rFonts w:hint="eastAsia"/>
          </w:rPr>
          <w:delText>CiteSpace</w:delText>
        </w:r>
      </w:del>
      <w:r>
        <w:rPr>
          <w:rFonts w:hint="eastAsia"/>
        </w:rPr>
        <w:t>对</w:t>
      </w:r>
      <w:r>
        <w:rPr>
          <w:rFonts w:hint="eastAsia"/>
        </w:rPr>
        <w:t>2016-2020</w:t>
      </w:r>
      <w:r>
        <w:rPr>
          <w:rFonts w:hint="eastAsia"/>
        </w:rPr>
        <w:t>年间国际区块链研究领域相关文献进行计量及对比分析，以期更好地把握该领域的研究热点、变迁趋势及规律。</w:t>
      </w:r>
    </w:p>
    <w:p w14:paraId="5AD56001" w14:textId="77777777" w:rsidR="009B33B7" w:rsidRDefault="009B33B7">
      <w:pPr>
        <w:ind w:firstLine="420"/>
      </w:pPr>
    </w:p>
    <w:p w14:paraId="46D0E4D9" w14:textId="088344A6" w:rsidR="009B33B7" w:rsidRDefault="00537257">
      <w:pPr>
        <w:numPr>
          <w:ilvl w:val="0"/>
          <w:numId w:val="1"/>
        </w:numPr>
        <w:rPr>
          <w:b/>
          <w:bCs/>
          <w:sz w:val="24"/>
          <w:szCs w:val="32"/>
        </w:rPr>
      </w:pPr>
      <w:r>
        <w:rPr>
          <w:rFonts w:hint="eastAsia"/>
          <w:b/>
          <w:bCs/>
          <w:sz w:val="24"/>
          <w:szCs w:val="32"/>
        </w:rPr>
        <w:t>数据来源与研究</w:t>
      </w:r>
      <w:ins w:id="5" w:author="高 伦" w:date="2020-04-25T22:44:00Z">
        <w:r w:rsidR="002A7F5C">
          <w:rPr>
            <w:rFonts w:hint="eastAsia"/>
            <w:b/>
            <w:bCs/>
            <w:sz w:val="24"/>
            <w:szCs w:val="32"/>
          </w:rPr>
          <w:t>工具</w:t>
        </w:r>
      </w:ins>
      <w:del w:id="6" w:author="高 伦" w:date="2020-04-25T22:44:00Z">
        <w:r w:rsidDel="002A7F5C">
          <w:rPr>
            <w:rFonts w:hint="eastAsia"/>
            <w:b/>
            <w:bCs/>
            <w:sz w:val="24"/>
            <w:szCs w:val="32"/>
          </w:rPr>
          <w:delText>方法</w:delText>
        </w:r>
      </w:del>
    </w:p>
    <w:p w14:paraId="56E8348B" w14:textId="77777777" w:rsidR="009B33B7" w:rsidRDefault="009B33B7"/>
    <w:p w14:paraId="25349EED" w14:textId="77777777" w:rsidR="009B33B7" w:rsidRDefault="00537257">
      <w:pPr>
        <w:rPr>
          <w:b/>
          <w:bCs/>
        </w:rPr>
      </w:pPr>
      <w:r>
        <w:rPr>
          <w:rFonts w:hint="eastAsia"/>
          <w:b/>
          <w:bCs/>
        </w:rPr>
        <w:t>2.1</w:t>
      </w:r>
      <w:r>
        <w:rPr>
          <w:rFonts w:hint="eastAsia"/>
          <w:b/>
          <w:bCs/>
        </w:rPr>
        <w:tab/>
      </w:r>
      <w:r>
        <w:rPr>
          <w:rFonts w:hint="eastAsia"/>
          <w:b/>
          <w:bCs/>
        </w:rPr>
        <w:t>数据来源</w:t>
      </w:r>
    </w:p>
    <w:p w14:paraId="6EC1A92F" w14:textId="332EEC6E" w:rsidR="009B33B7" w:rsidRDefault="00537257">
      <w:pPr>
        <w:ind w:firstLine="420"/>
      </w:pPr>
      <w:r>
        <w:rPr>
          <w:rFonts w:hint="eastAsia"/>
        </w:rPr>
        <w:t>从开题目的出发，为了获取区块链领域的最新研究进展，本研究将文献检索范围限定在</w:t>
      </w:r>
      <w:r>
        <w:rPr>
          <w:rFonts w:hint="eastAsia"/>
        </w:rPr>
        <w:t>2016-2020</w:t>
      </w:r>
      <w:r>
        <w:rPr>
          <w:rFonts w:hint="eastAsia"/>
        </w:rPr>
        <w:t>年间的</w:t>
      </w:r>
      <w:r>
        <w:rPr>
          <w:rFonts w:hint="eastAsia"/>
        </w:rPr>
        <w:t>Web of Science</w:t>
      </w:r>
      <w:r>
        <w:rPr>
          <w:rFonts w:hint="eastAsia"/>
        </w:rPr>
        <w:t>核心数据库。检索规则为：</w:t>
      </w:r>
      <w:r>
        <w:rPr>
          <w:rFonts w:hint="eastAsia"/>
        </w:rPr>
        <w:t>TS=("blockchain" OR "block chain" OR "block-chain") AND PY=(2016-2020)</w:t>
      </w:r>
      <w:r>
        <w:rPr>
          <w:rFonts w:hint="eastAsia"/>
        </w:rPr>
        <w:t>。文献类型仅</w:t>
      </w:r>
      <w:ins w:id="7" w:author="高 伦" w:date="2020-04-25T22:55:00Z">
        <w:r w:rsidR="003D7246">
          <w:rPr>
            <w:rFonts w:hint="eastAsia"/>
          </w:rPr>
          <w:t>选取</w:t>
        </w:r>
      </w:ins>
      <w:del w:id="8" w:author="高 伦" w:date="2020-04-25T22:55:00Z">
        <w:r w:rsidDel="003D7246">
          <w:rPr>
            <w:rFonts w:hint="eastAsia"/>
          </w:rPr>
          <w:delText>算则</w:delText>
        </w:r>
      </w:del>
      <w:r>
        <w:rPr>
          <w:rFonts w:hint="eastAsia"/>
        </w:rPr>
        <w:t>研究类文献</w:t>
      </w:r>
      <w:r>
        <w:rPr>
          <w:rFonts w:hint="eastAsia"/>
        </w:rPr>
        <w:t>Article</w:t>
      </w:r>
      <w:r>
        <w:rPr>
          <w:rFonts w:hint="eastAsia"/>
        </w:rPr>
        <w:t>，最终得到文献</w:t>
      </w:r>
      <w:ins w:id="9" w:author="高 伦" w:date="2020-04-25T13:53:00Z">
        <w:r w:rsidR="00675BB4">
          <w:rPr>
            <w:rFonts w:hint="eastAsia"/>
          </w:rPr>
          <w:t>2294</w:t>
        </w:r>
      </w:ins>
      <w:del w:id="10" w:author="高 伦" w:date="2020-04-25T13:53:00Z">
        <w:r w:rsidDel="00675BB4">
          <w:rPr>
            <w:rFonts w:hint="eastAsia"/>
          </w:rPr>
          <w:delText>5115</w:delText>
        </w:r>
      </w:del>
      <w:commentRangeStart w:id="11"/>
      <w:r>
        <w:rPr>
          <w:rFonts w:hint="eastAsia"/>
        </w:rPr>
        <w:t>篇</w:t>
      </w:r>
      <w:commentRangeEnd w:id="11"/>
      <w:r w:rsidR="00675BB4">
        <w:rPr>
          <w:rStyle w:val="a6"/>
        </w:rPr>
        <w:commentReference w:id="11"/>
      </w:r>
      <w:r>
        <w:rPr>
          <w:rFonts w:hint="eastAsia"/>
        </w:rPr>
        <w:t>。</w:t>
      </w:r>
    </w:p>
    <w:p w14:paraId="16846E08" w14:textId="0C506324" w:rsidR="009B33B7" w:rsidRDefault="00537257">
      <w:pPr>
        <w:ind w:firstLine="420"/>
      </w:pPr>
      <w:r>
        <w:rPr>
          <w:rFonts w:hint="eastAsia"/>
        </w:rPr>
        <w:t>获取方法：</w:t>
      </w:r>
      <w:r>
        <w:commentReference w:id="12"/>
      </w:r>
      <w:ins w:id="13" w:author="高 伦" w:date="2020-04-25T13:59:00Z">
        <w:r w:rsidR="004C75BE">
          <w:rPr>
            <w:rFonts w:hint="eastAsia"/>
          </w:rPr>
          <w:t>Github</w:t>
        </w:r>
        <w:r w:rsidR="004C75BE">
          <w:rPr>
            <w:rFonts w:hint="eastAsia"/>
          </w:rPr>
          <w:t>上的</w:t>
        </w:r>
        <w:r w:rsidR="004C75BE">
          <w:rPr>
            <w:rFonts w:hint="eastAsia"/>
          </w:rPr>
          <w:t>wos</w:t>
        </w:r>
        <w:r w:rsidR="004C75BE">
          <w:t>_crawler</w:t>
        </w:r>
      </w:ins>
      <w:ins w:id="14" w:author="高 伦" w:date="2020-04-25T14:01:00Z">
        <w:r w:rsidR="004C75BE">
          <w:rPr>
            <w:rFonts w:hint="eastAsia"/>
          </w:rPr>
          <w:t>工具是一个</w:t>
        </w:r>
        <w:r w:rsidR="004C75BE">
          <w:rPr>
            <w:rFonts w:hint="eastAsia"/>
          </w:rPr>
          <w:t>wed</w:t>
        </w:r>
        <w:r w:rsidR="004C75BE">
          <w:t xml:space="preserve"> </w:t>
        </w:r>
        <w:r w:rsidR="004C75BE">
          <w:rPr>
            <w:rFonts w:hint="eastAsia"/>
          </w:rPr>
          <w:t>of</w:t>
        </w:r>
        <w:r w:rsidR="004C75BE">
          <w:t xml:space="preserve"> </w:t>
        </w:r>
        <w:r w:rsidR="004C75BE">
          <w:rPr>
            <w:rFonts w:hint="eastAsia"/>
          </w:rPr>
          <w:t>science</w:t>
        </w:r>
        <w:r w:rsidR="004C75BE">
          <w:rPr>
            <w:rFonts w:hint="eastAsia"/>
          </w:rPr>
          <w:t>核心集合爬虫</w:t>
        </w:r>
      </w:ins>
      <w:ins w:id="15" w:author="高 伦" w:date="2020-04-25T13:59:00Z">
        <w:r w:rsidR="004C75BE">
          <w:rPr>
            <w:rFonts w:hint="eastAsia"/>
          </w:rPr>
          <w:t>（链接：</w:t>
        </w:r>
      </w:ins>
      <w:ins w:id="16" w:author="高 伦" w:date="2020-04-25T14:00:00Z">
        <w:r w:rsidR="004C75BE" w:rsidRPr="004C75BE">
          <w:t>https://github.com/tomleung1996/wos_crawler</w:t>
        </w:r>
      </w:ins>
      <w:ins w:id="17" w:author="高 伦" w:date="2020-04-25T13:59:00Z">
        <w:r w:rsidR="004C75BE">
          <w:rPr>
            <w:rFonts w:hint="eastAsia"/>
          </w:rPr>
          <w:t>）</w:t>
        </w:r>
      </w:ins>
      <w:ins w:id="18" w:author="高 伦" w:date="2020-04-25T14:02:00Z">
        <w:r w:rsidR="004C75BE">
          <w:rPr>
            <w:rFonts w:hint="eastAsia"/>
          </w:rPr>
          <w:t>。该工具支持爬取任何合法高级检索式</w:t>
        </w:r>
        <w:r w:rsidR="00036470">
          <w:rPr>
            <w:rFonts w:hint="eastAsia"/>
          </w:rPr>
          <w:t>的检索结果</w:t>
        </w:r>
      </w:ins>
      <w:ins w:id="19" w:author="高 伦" w:date="2020-04-25T14:03:00Z">
        <w:r w:rsidR="00036470">
          <w:rPr>
            <w:rFonts w:hint="eastAsia"/>
          </w:rPr>
          <w:t>，并将结果保存为</w:t>
        </w:r>
        <w:r w:rsidR="00036470">
          <w:rPr>
            <w:rFonts w:hint="eastAsia"/>
          </w:rPr>
          <w:t>Plain</w:t>
        </w:r>
        <w:r w:rsidR="00036470">
          <w:t xml:space="preserve"> </w:t>
        </w:r>
        <w:r w:rsidR="00036470">
          <w:rPr>
            <w:rFonts w:hint="eastAsia"/>
          </w:rPr>
          <w:t>text</w:t>
        </w:r>
        <w:r w:rsidR="00036470">
          <w:rPr>
            <w:rFonts w:hint="eastAsia"/>
          </w:rPr>
          <w:t>格式，最后将爬取结果解析导入数据库，包含文献的</w:t>
        </w:r>
      </w:ins>
      <w:ins w:id="20" w:author="高 伦" w:date="2020-04-25T14:04:00Z">
        <w:r w:rsidR="00036470">
          <w:rPr>
            <w:rFonts w:hint="eastAsia"/>
          </w:rPr>
          <w:t>基本信息（标题、摘要、关键词、被引量等）以及作者机构，分类，参考文献等信息。笔者通过使用</w:t>
        </w:r>
      </w:ins>
      <w:ins w:id="21" w:author="高 伦" w:date="2020-04-25T14:05:00Z">
        <w:r w:rsidR="00036470">
          <w:rPr>
            <w:rFonts w:hint="eastAsia"/>
          </w:rPr>
          <w:t>此工具，获取了</w:t>
        </w:r>
      </w:ins>
      <w:ins w:id="22" w:author="高 伦" w:date="2020-04-25T14:51:00Z">
        <w:r w:rsidR="00C327DE">
          <w:rPr>
            <w:rFonts w:hint="eastAsia"/>
          </w:rPr>
          <w:t>5538</w:t>
        </w:r>
        <w:r w:rsidR="00C327DE">
          <w:rPr>
            <w:rFonts w:hint="eastAsia"/>
          </w:rPr>
          <w:t>篇文献，再通过</w:t>
        </w:r>
        <w:r w:rsidR="00C327DE">
          <w:rPr>
            <w:rFonts w:hint="eastAsia"/>
          </w:rPr>
          <w:t>citespace</w:t>
        </w:r>
        <w:r w:rsidR="00C327DE">
          <w:rPr>
            <w:rFonts w:hint="eastAsia"/>
          </w:rPr>
          <w:t>的文献数据处理</w:t>
        </w:r>
      </w:ins>
      <w:ins w:id="23" w:author="高 伦" w:date="2020-04-25T14:52:00Z">
        <w:r w:rsidR="003D7246">
          <w:rPr>
            <w:rFonts w:hint="eastAsia"/>
          </w:rPr>
          <w:t>功能，分类出文献类型</w:t>
        </w:r>
      </w:ins>
      <w:ins w:id="24" w:author="高 伦" w:date="2020-04-25T22:56:00Z">
        <w:r w:rsidR="003D7246">
          <w:rPr>
            <w:rFonts w:hint="eastAsia"/>
          </w:rPr>
          <w:t>为</w:t>
        </w:r>
      </w:ins>
      <w:ins w:id="25" w:author="高 伦" w:date="2020-04-25T14:52:00Z">
        <w:r w:rsidR="00C327DE">
          <w:rPr>
            <w:rFonts w:hint="eastAsia"/>
          </w:rPr>
          <w:t>Article</w:t>
        </w:r>
        <w:r w:rsidR="00C327DE">
          <w:rPr>
            <w:rFonts w:hint="eastAsia"/>
          </w:rPr>
          <w:t>的</w:t>
        </w:r>
        <w:r w:rsidR="00C327DE">
          <w:rPr>
            <w:rFonts w:hint="eastAsia"/>
          </w:rPr>
          <w:t>2294</w:t>
        </w:r>
        <w:r w:rsidR="00C327DE">
          <w:rPr>
            <w:rFonts w:hint="eastAsia"/>
          </w:rPr>
          <w:t>篇文献。</w:t>
        </w:r>
      </w:ins>
    </w:p>
    <w:p w14:paraId="2854E8CC" w14:textId="77777777" w:rsidR="009B33B7" w:rsidRDefault="009B33B7"/>
    <w:p w14:paraId="2922912C" w14:textId="77777777" w:rsidR="002A7F5C" w:rsidRDefault="00537257">
      <w:pPr>
        <w:rPr>
          <w:ins w:id="26" w:author="高 伦" w:date="2020-04-25T22:45:00Z"/>
          <w:b/>
          <w:bCs/>
        </w:rPr>
      </w:pPr>
      <w:r>
        <w:rPr>
          <w:rFonts w:hint="eastAsia"/>
          <w:b/>
          <w:bCs/>
        </w:rPr>
        <w:lastRenderedPageBreak/>
        <w:t>2.2</w:t>
      </w:r>
      <w:r>
        <w:rPr>
          <w:rFonts w:hint="eastAsia"/>
          <w:b/>
          <w:bCs/>
        </w:rPr>
        <w:tab/>
      </w:r>
      <w:r>
        <w:rPr>
          <w:rFonts w:hint="eastAsia"/>
          <w:b/>
          <w:bCs/>
        </w:rPr>
        <w:t>研究</w:t>
      </w:r>
      <w:ins w:id="27" w:author="高 伦" w:date="2020-04-25T22:44:00Z">
        <w:r w:rsidR="002A7F5C">
          <w:rPr>
            <w:rFonts w:hint="eastAsia"/>
            <w:b/>
            <w:bCs/>
          </w:rPr>
          <w:t>工具</w:t>
        </w:r>
      </w:ins>
    </w:p>
    <w:p w14:paraId="5C739CCB" w14:textId="4311332A" w:rsidR="009B33B7" w:rsidRDefault="002A7F5C">
      <w:pPr>
        <w:rPr>
          <w:b/>
          <w:bCs/>
        </w:rPr>
      </w:pPr>
      <w:ins w:id="28" w:author="高 伦" w:date="2020-04-25T22:45:00Z">
        <w:r>
          <w:rPr>
            <w:rFonts w:hint="eastAsia"/>
            <w:b/>
            <w:bCs/>
          </w:rPr>
          <w:t>2.2.1</w:t>
        </w:r>
        <w:r>
          <w:rPr>
            <w:b/>
            <w:bCs/>
          </w:rPr>
          <w:t xml:space="preserve"> </w:t>
        </w:r>
        <w:r>
          <w:rPr>
            <w:rFonts w:hint="eastAsia"/>
            <w:b/>
            <w:bCs/>
          </w:rPr>
          <w:t>CiteSpace</w:t>
        </w:r>
      </w:ins>
      <w:del w:id="29" w:author="高 伦" w:date="2020-04-25T22:44:00Z">
        <w:r w:rsidR="00537257" w:rsidDel="002A7F5C">
          <w:rPr>
            <w:rFonts w:hint="eastAsia"/>
            <w:b/>
            <w:bCs/>
          </w:rPr>
          <w:delText>方法</w:delText>
        </w:r>
      </w:del>
    </w:p>
    <w:p w14:paraId="1B7D9B04" w14:textId="77777777" w:rsidR="00E35743" w:rsidRDefault="00537257">
      <w:pPr>
        <w:ind w:firstLine="420"/>
        <w:rPr>
          <w:ins w:id="30" w:author="高 伦" w:date="2020-04-25T22:46:00Z"/>
        </w:rPr>
      </w:pPr>
      <w:r>
        <w:rPr>
          <w:rFonts w:hint="eastAsia"/>
        </w:rPr>
        <w:t>CiteSpace</w:t>
      </w:r>
      <w:r>
        <w:rPr>
          <w:rFonts w:hint="eastAsia"/>
        </w:rPr>
        <w:t>是一种多元、分时、动态的指数图谱绘制工具，因其可视化的突出特点，受到了国内学者们的高度关注并得到了广泛应用，截止</w:t>
      </w:r>
      <w:r>
        <w:rPr>
          <w:rFonts w:hint="eastAsia"/>
        </w:rPr>
        <w:t>2020</w:t>
      </w:r>
      <w:r>
        <w:rPr>
          <w:rFonts w:hint="eastAsia"/>
        </w:rPr>
        <w:t>年</w:t>
      </w:r>
      <w:r>
        <w:rPr>
          <w:rFonts w:hint="eastAsia"/>
        </w:rPr>
        <w:t>4</w:t>
      </w:r>
      <w:r>
        <w:rPr>
          <w:rFonts w:hint="eastAsia"/>
        </w:rPr>
        <w:t>月，仅</w:t>
      </w:r>
      <w:r>
        <w:rPr>
          <w:rFonts w:hint="eastAsia"/>
        </w:rPr>
        <w:t>CNKI</w:t>
      </w:r>
      <w:r>
        <w:rPr>
          <w:rFonts w:hint="eastAsia"/>
        </w:rPr>
        <w:t>就有近</w:t>
      </w:r>
      <w:r>
        <w:rPr>
          <w:rFonts w:hint="eastAsia"/>
        </w:rPr>
        <w:t>3800</w:t>
      </w:r>
      <w:r>
        <w:rPr>
          <w:rFonts w:hint="eastAsia"/>
        </w:rPr>
        <w:t>篇文献应用了</w:t>
      </w:r>
      <w:r>
        <w:rPr>
          <w:rFonts w:hint="eastAsia"/>
        </w:rPr>
        <w:t>CiteSpace</w:t>
      </w:r>
      <w:r>
        <w:rPr>
          <w:rFonts w:hint="eastAsia"/>
        </w:rPr>
        <w:t>计量</w:t>
      </w:r>
      <w:commentRangeStart w:id="31"/>
      <w:r>
        <w:rPr>
          <w:rFonts w:hint="eastAsia"/>
        </w:rPr>
        <w:t>工具</w:t>
      </w:r>
      <w:commentRangeEnd w:id="31"/>
      <w:r w:rsidR="00CE143B">
        <w:rPr>
          <w:rStyle w:val="a6"/>
        </w:rPr>
        <w:commentReference w:id="31"/>
      </w:r>
      <w:r>
        <w:rPr>
          <w:rFonts w:hint="eastAsia"/>
        </w:rPr>
        <w:t>。</w:t>
      </w:r>
    </w:p>
    <w:p w14:paraId="5ECAE616" w14:textId="4FBC995E" w:rsidR="00E35743" w:rsidRDefault="001A6B1F">
      <w:pPr>
        <w:ind w:firstLine="420"/>
        <w:rPr>
          <w:ins w:id="32" w:author="高 伦" w:date="2020-04-26T09:26:00Z"/>
        </w:rPr>
      </w:pPr>
      <w:ins w:id="33" w:author="高 伦" w:date="2020-04-26T09:26:00Z">
        <w:r>
          <w:rPr>
            <w:rFonts w:hint="eastAsia"/>
          </w:rPr>
          <w:t>CiteSpace</w:t>
        </w:r>
        <w:r>
          <w:rPr>
            <w:rFonts w:hint="eastAsia"/>
          </w:rPr>
          <w:t>的分析原理主要分以下几类。</w:t>
        </w:r>
      </w:ins>
    </w:p>
    <w:p w14:paraId="115492B4" w14:textId="5A45AD80" w:rsidR="001A6B1F" w:rsidRDefault="001A6B1F">
      <w:pPr>
        <w:ind w:firstLine="420"/>
        <w:rPr>
          <w:ins w:id="34" w:author="高 伦" w:date="2020-04-26T09:56:00Z"/>
        </w:rPr>
      </w:pPr>
      <w:ins w:id="35" w:author="高 伦" w:date="2020-04-26T09:26:00Z">
        <w:r>
          <w:rPr>
            <w:rFonts w:hint="eastAsia"/>
          </w:rPr>
          <w:t>其一，共被引分析</w:t>
        </w:r>
      </w:ins>
      <w:ins w:id="36" w:author="高 伦" w:date="2020-04-26T09:54:00Z">
        <w:r w:rsidR="00333E73">
          <w:rPr>
            <w:rFonts w:hint="eastAsia"/>
          </w:rPr>
          <w:t>（</w:t>
        </w:r>
        <w:r w:rsidR="00333E73">
          <w:rPr>
            <w:rFonts w:hint="eastAsia"/>
          </w:rPr>
          <w:t>Co-citation</w:t>
        </w:r>
        <w:r w:rsidR="00333E73">
          <w:t xml:space="preserve"> </w:t>
        </w:r>
        <w:r w:rsidR="00333E73">
          <w:rPr>
            <w:rFonts w:hint="eastAsia"/>
          </w:rPr>
          <w:t>analysis</w:t>
        </w:r>
        <w:r w:rsidR="00333E73">
          <w:rPr>
            <w:rFonts w:hint="eastAsia"/>
          </w:rPr>
          <w:t>）</w:t>
        </w:r>
      </w:ins>
      <w:ins w:id="37" w:author="高 伦" w:date="2020-04-26T09:26:00Z">
        <w:r>
          <w:rPr>
            <w:rFonts w:hint="eastAsia"/>
          </w:rPr>
          <w:t>。</w:t>
        </w:r>
      </w:ins>
      <w:ins w:id="38" w:author="高 伦" w:date="2020-04-26T09:44:00Z">
        <w:r w:rsidR="00F153AD">
          <w:rPr>
            <w:rFonts w:hint="eastAsia"/>
          </w:rPr>
          <w:t>论文引用其他论文</w:t>
        </w:r>
      </w:ins>
      <w:ins w:id="39" w:author="高 伦" w:date="2020-04-26T09:45:00Z">
        <w:r w:rsidR="00F153AD">
          <w:rPr>
            <w:rFonts w:hint="eastAsia"/>
          </w:rPr>
          <w:t>可以看作知识重组产生新知识的过程；而论文被引用可以看作这个过程的延续。</w:t>
        </w:r>
      </w:ins>
      <w:ins w:id="40" w:author="高 伦" w:date="2020-04-26T09:46:00Z">
        <w:r w:rsidR="00F153AD">
          <w:rPr>
            <w:rFonts w:hint="eastAsia"/>
          </w:rPr>
          <w:t>学科领域就是在这样的引用和被引用中不断产生新的知识和突破</w:t>
        </w:r>
        <w:r w:rsidR="000E123C">
          <w:rPr>
            <w:rFonts w:hint="eastAsia"/>
          </w:rPr>
          <w:t>，渐渐就会形成引文网络。</w:t>
        </w:r>
      </w:ins>
      <w:ins w:id="41" w:author="高 伦" w:date="2020-04-26T09:48:00Z">
        <w:r w:rsidR="000E123C">
          <w:rPr>
            <w:rFonts w:hint="eastAsia"/>
          </w:rPr>
          <w:t>1970</w:t>
        </w:r>
        <w:r w:rsidR="000E123C">
          <w:rPr>
            <w:rFonts w:hint="eastAsia"/>
          </w:rPr>
          <w:t>年</w:t>
        </w:r>
        <w:r w:rsidR="004D38F2">
          <w:rPr>
            <w:rFonts w:hint="eastAsia"/>
          </w:rPr>
          <w:t>，由美国情报学家</w:t>
        </w:r>
        <w:r w:rsidR="004D38F2">
          <w:rPr>
            <w:rFonts w:hint="eastAsia"/>
          </w:rPr>
          <w:t>Small</w:t>
        </w:r>
      </w:ins>
      <w:ins w:id="42" w:author="高 伦" w:date="2020-04-26T09:49:00Z">
        <w:r w:rsidR="004D38F2">
          <w:rPr>
            <w:rFonts w:hint="eastAsia"/>
          </w:rPr>
          <w:t>和苏联情报学家</w:t>
        </w:r>
        <w:r w:rsidR="004D38F2">
          <w:rPr>
            <w:rFonts w:hint="eastAsia"/>
          </w:rPr>
          <w:t>Marshakova</w:t>
        </w:r>
        <w:r w:rsidR="004D38F2">
          <w:rPr>
            <w:rFonts w:hint="eastAsia"/>
          </w:rPr>
          <w:t>几乎同时</w:t>
        </w:r>
      </w:ins>
      <w:ins w:id="43" w:author="高 伦" w:date="2020-04-26T09:48:00Z">
        <w:r w:rsidR="004D38F2">
          <w:rPr>
            <w:rFonts w:hint="eastAsia"/>
          </w:rPr>
          <w:t>提出了</w:t>
        </w:r>
      </w:ins>
      <w:ins w:id="44" w:author="高 伦" w:date="2020-04-26T09:49:00Z">
        <w:r w:rsidR="004D38F2">
          <w:rPr>
            <w:rFonts w:hint="eastAsia"/>
          </w:rPr>
          <w:t>文献共被引的概念</w:t>
        </w:r>
      </w:ins>
      <w:ins w:id="45" w:author="高 伦" w:date="2020-04-26T09:50:00Z">
        <w:r w:rsidR="004D38F2">
          <w:rPr>
            <w:rFonts w:hint="eastAsia"/>
          </w:rPr>
          <w:t>，它是指两篇及以上的文献</w:t>
        </w:r>
        <w:r w:rsidR="0066255E">
          <w:rPr>
            <w:rFonts w:hint="eastAsia"/>
          </w:rPr>
          <w:t>同时被</w:t>
        </w:r>
      </w:ins>
      <w:ins w:id="46" w:author="高 伦" w:date="2020-04-26T09:51:00Z">
        <w:r w:rsidR="0066255E">
          <w:rPr>
            <w:rFonts w:hint="eastAsia"/>
          </w:rPr>
          <w:t>其他文献所引用，则这两篇文献构成共被引关系</w:t>
        </w:r>
      </w:ins>
      <w:ins w:id="47" w:author="高 伦" w:date="2020-04-26T09:53:00Z">
        <w:r w:rsidR="00333E73">
          <w:rPr>
            <w:rFonts w:hint="eastAsia"/>
          </w:rPr>
          <w:t>；</w:t>
        </w:r>
      </w:ins>
      <w:ins w:id="48" w:author="高 伦" w:date="2020-04-26T09:51:00Z">
        <w:r w:rsidR="0066255E">
          <w:rPr>
            <w:rFonts w:hint="eastAsia"/>
          </w:rPr>
          <w:t>同时引用这两篇文献的</w:t>
        </w:r>
      </w:ins>
      <w:ins w:id="49" w:author="高 伦" w:date="2020-04-26T09:52:00Z">
        <w:r w:rsidR="0066255E">
          <w:rPr>
            <w:rFonts w:hint="eastAsia"/>
          </w:rPr>
          <w:t>文献篇数被用来衡量共被引关系的强度</w:t>
        </w:r>
      </w:ins>
      <w:ins w:id="50" w:author="高 伦" w:date="2020-04-26T09:53:00Z">
        <w:r w:rsidR="0066255E">
          <w:rPr>
            <w:rFonts w:hint="eastAsia"/>
          </w:rPr>
          <w:t>，</w:t>
        </w:r>
        <w:r w:rsidR="00333E73">
          <w:rPr>
            <w:rFonts w:hint="eastAsia"/>
          </w:rPr>
          <w:t>强度越大，表示这两篇文献的相似程度越大，关系越密切。</w:t>
        </w:r>
      </w:ins>
      <w:ins w:id="51" w:author="高 伦" w:date="2020-04-26T09:54:00Z">
        <w:r w:rsidR="00333E73">
          <w:rPr>
            <w:rFonts w:hint="eastAsia"/>
          </w:rPr>
          <w:t>实现共被引分析需要先从文献信息中归纳得到引证矩阵，</w:t>
        </w:r>
      </w:ins>
      <w:ins w:id="52" w:author="高 伦" w:date="2020-04-26T09:55:00Z">
        <w:r w:rsidR="00333E73">
          <w:rPr>
            <w:rFonts w:hint="eastAsia"/>
          </w:rPr>
          <w:t>在此基础上</w:t>
        </w:r>
      </w:ins>
      <w:ins w:id="53" w:author="高 伦" w:date="2020-04-26T09:56:00Z">
        <w:r w:rsidR="004E351B">
          <w:rPr>
            <w:rFonts w:hint="eastAsia"/>
          </w:rPr>
          <w:t>通过矩阵原理</w:t>
        </w:r>
      </w:ins>
      <w:ins w:id="54" w:author="高 伦" w:date="2020-04-26T09:55:00Z">
        <w:r w:rsidR="00333E73">
          <w:rPr>
            <w:rFonts w:hint="eastAsia"/>
          </w:rPr>
          <w:t>生成共被引矩阵，再通过图论</w:t>
        </w:r>
        <w:r w:rsidR="004E351B">
          <w:rPr>
            <w:rFonts w:hint="eastAsia"/>
          </w:rPr>
          <w:t>的原理将共被引矩阵进行网络化、可视化。</w:t>
        </w:r>
      </w:ins>
    </w:p>
    <w:p w14:paraId="3E1DEE4D" w14:textId="0A387EAE" w:rsidR="004E351B" w:rsidRDefault="004E351B">
      <w:pPr>
        <w:ind w:firstLine="420"/>
        <w:rPr>
          <w:ins w:id="55" w:author="高 伦" w:date="2020-04-26T21:44:00Z"/>
        </w:rPr>
      </w:pPr>
      <w:ins w:id="56" w:author="高 伦" w:date="2020-04-26T09:56:00Z">
        <w:r>
          <w:rPr>
            <w:rFonts w:hint="eastAsia"/>
          </w:rPr>
          <w:t>其二，共词分析（</w:t>
        </w:r>
      </w:ins>
      <w:ins w:id="57" w:author="高 伦" w:date="2020-04-26T10:05:00Z">
        <w:r w:rsidR="00B1530E">
          <w:rPr>
            <w:rFonts w:hint="eastAsia"/>
          </w:rPr>
          <w:t>Co-</w:t>
        </w:r>
      </w:ins>
      <w:ins w:id="58" w:author="高 伦" w:date="2020-04-26T10:06:00Z">
        <w:r w:rsidR="00B1530E">
          <w:rPr>
            <w:rFonts w:hint="eastAsia"/>
          </w:rPr>
          <w:t>word</w:t>
        </w:r>
        <w:r w:rsidR="00B1530E">
          <w:t xml:space="preserve"> </w:t>
        </w:r>
        <w:r w:rsidR="00B1530E">
          <w:rPr>
            <w:rFonts w:hint="eastAsia"/>
          </w:rPr>
          <w:t>analysis</w:t>
        </w:r>
      </w:ins>
      <w:ins w:id="59" w:author="高 伦" w:date="2020-04-26T09:56:00Z">
        <w:r>
          <w:rPr>
            <w:rFonts w:hint="eastAsia"/>
          </w:rPr>
          <w:t>）。</w:t>
        </w:r>
      </w:ins>
      <w:ins w:id="60" w:author="高 伦" w:date="2020-04-26T21:01:00Z">
        <w:r w:rsidR="00080790">
          <w:rPr>
            <w:rFonts w:hint="eastAsia"/>
          </w:rPr>
          <w:t>专业的</w:t>
        </w:r>
      </w:ins>
      <w:ins w:id="61" w:author="高 伦" w:date="2020-04-26T21:02:00Z">
        <w:r w:rsidR="00080790">
          <w:rPr>
            <w:rFonts w:hint="eastAsia"/>
          </w:rPr>
          <w:t>学者，可以很好地提炼出最能代表其作品的关键词来反映其作品内容，同时，学者</w:t>
        </w:r>
      </w:ins>
      <w:ins w:id="62" w:author="高 伦" w:date="2020-04-26T21:03:00Z">
        <w:r w:rsidR="00080790">
          <w:rPr>
            <w:rFonts w:hint="eastAsia"/>
          </w:rPr>
          <w:t>标注其作品关键词时也会受到领域内其他重要成果的影响而学习并使用相似的关键词来标注</w:t>
        </w:r>
        <w:r w:rsidR="00F77F76">
          <w:rPr>
            <w:rFonts w:hint="eastAsia"/>
          </w:rPr>
          <w:t>。</w:t>
        </w:r>
      </w:ins>
      <w:ins w:id="63" w:author="高 伦" w:date="2020-04-26T21:05:00Z">
        <w:r w:rsidR="00F77F76">
          <w:rPr>
            <w:rFonts w:hint="eastAsia"/>
          </w:rPr>
          <w:t>词频是指某词语在文献中出现的次数，针对词频的</w:t>
        </w:r>
        <w:r w:rsidR="00E90BC7">
          <w:rPr>
            <w:rFonts w:hint="eastAsia"/>
          </w:rPr>
          <w:t>文献分析</w:t>
        </w:r>
      </w:ins>
      <w:ins w:id="64" w:author="高 伦" w:date="2020-04-26T21:06:00Z">
        <w:r w:rsidR="00E90BC7">
          <w:rPr>
            <w:rFonts w:hint="eastAsia"/>
          </w:rPr>
          <w:t>可以通过从文献中提取词频较高的词语并结合关键词</w:t>
        </w:r>
      </w:ins>
      <w:ins w:id="65" w:author="高 伦" w:date="2020-04-26T21:31:00Z">
        <w:r w:rsidR="00613B45">
          <w:rPr>
            <w:rFonts w:hint="eastAsia"/>
          </w:rPr>
          <w:t>来研究领域热点和发展动向。</w:t>
        </w:r>
      </w:ins>
      <w:ins w:id="66" w:author="高 伦" w:date="2020-04-26T21:32:00Z">
        <w:r w:rsidR="00613B45">
          <w:rPr>
            <w:rFonts w:hint="eastAsia"/>
          </w:rPr>
          <w:t>共词分析是在词频分析的基础上进行更高层次的</w:t>
        </w:r>
        <w:r w:rsidR="00D925BB">
          <w:rPr>
            <w:rFonts w:hint="eastAsia"/>
          </w:rPr>
          <w:t>分析</w:t>
        </w:r>
      </w:ins>
      <w:ins w:id="67" w:author="高 伦" w:date="2020-04-26T21:40:00Z">
        <w:r w:rsidR="00D925BB">
          <w:rPr>
            <w:rFonts w:hint="eastAsia"/>
          </w:rPr>
          <w:t>，</w:t>
        </w:r>
      </w:ins>
      <w:ins w:id="68" w:author="高 伦" w:date="2020-04-26T21:32:00Z">
        <w:r w:rsidR="00613B45">
          <w:rPr>
            <w:rFonts w:hint="eastAsia"/>
          </w:rPr>
          <w:t>其基本原理是对一组词</w:t>
        </w:r>
      </w:ins>
      <w:ins w:id="69" w:author="高 伦" w:date="2020-04-26T21:33:00Z">
        <w:r w:rsidR="00613B45">
          <w:rPr>
            <w:rFonts w:hint="eastAsia"/>
          </w:rPr>
          <w:t>两两统计其在同一组文献中出现的次数，以此衡量其</w:t>
        </w:r>
        <w:r w:rsidR="00D925BB">
          <w:rPr>
            <w:rFonts w:hint="eastAsia"/>
          </w:rPr>
          <w:t>关联程度</w:t>
        </w:r>
      </w:ins>
      <w:ins w:id="70" w:author="高 伦" w:date="2020-04-26T21:41:00Z">
        <w:r w:rsidR="00D925BB">
          <w:rPr>
            <w:rFonts w:hint="eastAsia"/>
          </w:rPr>
          <w:t>。其基本步骤与共被引分析类似，先从文献中得到关键词信息，形成矩阵，</w:t>
        </w:r>
      </w:ins>
      <w:ins w:id="71" w:author="高 伦" w:date="2020-04-26T21:42:00Z">
        <w:r w:rsidR="00D925BB">
          <w:rPr>
            <w:rFonts w:hint="eastAsia"/>
          </w:rPr>
          <w:t>在此矩阵基础上通过矩阵数学原理生成共词矩阵，最后</w:t>
        </w:r>
        <w:r w:rsidR="00A431D5">
          <w:rPr>
            <w:rFonts w:hint="eastAsia"/>
          </w:rPr>
          <w:t>可视化，形成共词网络。关联程度高的</w:t>
        </w:r>
      </w:ins>
      <w:ins w:id="72" w:author="高 伦" w:date="2020-04-26T21:43:00Z">
        <w:r w:rsidR="00A431D5">
          <w:rPr>
            <w:rFonts w:hint="eastAsia"/>
          </w:rPr>
          <w:t>多个</w:t>
        </w:r>
      </w:ins>
      <w:ins w:id="73" w:author="高 伦" w:date="2020-04-26T21:42:00Z">
        <w:r w:rsidR="00A431D5">
          <w:rPr>
            <w:rFonts w:hint="eastAsia"/>
          </w:rPr>
          <w:t>词语</w:t>
        </w:r>
      </w:ins>
      <w:ins w:id="74" w:author="高 伦" w:date="2020-04-26T21:43:00Z">
        <w:r w:rsidR="00A431D5">
          <w:rPr>
            <w:rFonts w:hint="eastAsia"/>
          </w:rPr>
          <w:t>的结点，便会形成更大的聚类点，</w:t>
        </w:r>
      </w:ins>
      <w:ins w:id="75" w:author="高 伦" w:date="2020-04-26T21:44:00Z">
        <w:r w:rsidR="00A431D5">
          <w:rPr>
            <w:rFonts w:hint="eastAsia"/>
          </w:rPr>
          <w:t>便于</w:t>
        </w:r>
      </w:ins>
      <w:ins w:id="76" w:author="高 伦" w:date="2020-04-26T21:43:00Z">
        <w:r w:rsidR="00A431D5">
          <w:rPr>
            <w:rFonts w:hint="eastAsia"/>
          </w:rPr>
          <w:t>研究人员对领域热点以及趋势</w:t>
        </w:r>
      </w:ins>
      <w:ins w:id="77" w:author="高 伦" w:date="2020-04-26T21:44:00Z">
        <w:r w:rsidR="00A431D5">
          <w:rPr>
            <w:rFonts w:hint="eastAsia"/>
          </w:rPr>
          <w:t>把握分析。</w:t>
        </w:r>
      </w:ins>
    </w:p>
    <w:p w14:paraId="346099CD" w14:textId="64874AFB" w:rsidR="00F756AE" w:rsidRDefault="00F756AE">
      <w:pPr>
        <w:ind w:firstLine="420"/>
        <w:rPr>
          <w:ins w:id="78" w:author="高 伦" w:date="2020-04-26T22:28:00Z"/>
        </w:rPr>
      </w:pPr>
      <w:ins w:id="79" w:author="高 伦" w:date="2020-04-26T21:44:00Z">
        <w:r>
          <w:rPr>
            <w:rFonts w:hint="eastAsia"/>
          </w:rPr>
          <w:t>其三，聚类</w:t>
        </w:r>
      </w:ins>
      <w:ins w:id="80" w:author="高 伦" w:date="2020-04-26T21:46:00Z">
        <w:r>
          <w:rPr>
            <w:rFonts w:hint="eastAsia"/>
          </w:rPr>
          <w:t>分析。俗语说“物以类聚，人以群分”，</w:t>
        </w:r>
        <w:r w:rsidR="00ED05F0">
          <w:rPr>
            <w:rFonts w:hint="eastAsia"/>
          </w:rPr>
          <w:t>自古以来，人类就知道依靠经验和知识来进行分类，聚类分析依靠</w:t>
        </w:r>
      </w:ins>
      <w:ins w:id="81" w:author="高 伦" w:date="2020-04-26T21:47:00Z">
        <w:r w:rsidR="00ED05F0">
          <w:rPr>
            <w:rFonts w:hint="eastAsia"/>
          </w:rPr>
          <w:t>更科学的数学算法将分类的过程定量化。聚类分析</w:t>
        </w:r>
      </w:ins>
      <w:ins w:id="82" w:author="高 伦" w:date="2020-04-26T21:48:00Z">
        <w:r w:rsidR="00ED05F0">
          <w:rPr>
            <w:rFonts w:hint="eastAsia"/>
          </w:rPr>
          <w:t>又称群分析，是以相似性为基础的分析方法。</w:t>
        </w:r>
        <w:r w:rsidR="00351E3E">
          <w:rPr>
            <w:rFonts w:hint="eastAsia"/>
          </w:rPr>
          <w:t>许多聚类算法都依靠</w:t>
        </w:r>
      </w:ins>
      <w:ins w:id="83" w:author="高 伦" w:date="2020-04-26T21:49:00Z">
        <w:r w:rsidR="00351E3E">
          <w:rPr>
            <w:rFonts w:hint="eastAsia"/>
          </w:rPr>
          <w:t>欧几里得或者曼哈顿距离来度量点与点之间的</w:t>
        </w:r>
        <w:r w:rsidR="00B53F0A">
          <w:rPr>
            <w:rFonts w:hint="eastAsia"/>
          </w:rPr>
          <w:t>相似</w:t>
        </w:r>
      </w:ins>
      <w:ins w:id="84" w:author="高 伦" w:date="2020-04-26T21:50:00Z">
        <w:r w:rsidR="00B53F0A">
          <w:rPr>
            <w:rFonts w:hint="eastAsia"/>
          </w:rPr>
          <w:t>性</w:t>
        </w:r>
      </w:ins>
      <w:ins w:id="85" w:author="高 伦" w:date="2020-04-26T21:49:00Z">
        <w:r w:rsidR="00351E3E">
          <w:rPr>
            <w:rFonts w:hint="eastAsia"/>
          </w:rPr>
          <w:t>。</w:t>
        </w:r>
      </w:ins>
      <w:ins w:id="86" w:author="高 伦" w:date="2020-04-26T21:50:00Z">
        <w:r w:rsidR="00351E3E">
          <w:rPr>
            <w:rFonts w:hint="eastAsia"/>
          </w:rPr>
          <w:t>在一个聚类中的点之间比</w:t>
        </w:r>
        <w:r w:rsidR="00B53F0A">
          <w:rPr>
            <w:rFonts w:hint="eastAsia"/>
          </w:rPr>
          <w:t>不在同一聚类中的点之间具有更高的相似性。</w:t>
        </w:r>
      </w:ins>
      <w:ins w:id="87" w:author="高 伦" w:date="2020-04-26T22:17:00Z">
        <w:r w:rsidR="001626C0">
          <w:rPr>
            <w:rFonts w:hint="eastAsia"/>
          </w:rPr>
          <w:t>CiteSpace</w:t>
        </w:r>
        <w:r w:rsidR="001626C0">
          <w:rPr>
            <w:rFonts w:hint="eastAsia"/>
          </w:rPr>
          <w:t>的聚类算法的依据是谱聚类算法，这是一种基于图论的</w:t>
        </w:r>
      </w:ins>
      <w:ins w:id="88" w:author="高 伦" w:date="2020-04-26T22:18:00Z">
        <w:r w:rsidR="001626C0">
          <w:rPr>
            <w:rFonts w:hint="eastAsia"/>
          </w:rPr>
          <w:t>算法，</w:t>
        </w:r>
      </w:ins>
      <w:ins w:id="89" w:author="高 伦" w:date="2020-04-26T22:22:00Z">
        <w:r w:rsidR="00171155">
          <w:rPr>
            <w:rFonts w:hint="eastAsia"/>
          </w:rPr>
          <w:t>会将样本看作结点，样本的相似度看作带权的边，如此一来，聚类的问题就会演变为图的分割问题，</w:t>
        </w:r>
      </w:ins>
      <w:ins w:id="90" w:author="高 伦" w:date="2020-04-26T22:18:00Z">
        <w:r w:rsidR="001626C0">
          <w:rPr>
            <w:rFonts w:hint="eastAsia"/>
          </w:rPr>
          <w:t>其对类似共引网络这种</w:t>
        </w:r>
      </w:ins>
      <w:ins w:id="91" w:author="高 伦" w:date="2020-04-26T22:19:00Z">
        <w:r w:rsidR="001626C0">
          <w:rPr>
            <w:rFonts w:hint="eastAsia"/>
          </w:rPr>
          <w:t>关注链接关系甚于结点本身的聚类要求有着天然的优势</w:t>
        </w:r>
        <w:r w:rsidR="00E15B0B">
          <w:rPr>
            <w:rFonts w:hint="eastAsia"/>
          </w:rPr>
          <w:t>，这是因为一般的</w:t>
        </w:r>
        <w:r w:rsidR="00E15B0B">
          <w:rPr>
            <w:rFonts w:hint="eastAsia"/>
          </w:rPr>
          <w:t>K-Means</w:t>
        </w:r>
      </w:ins>
      <w:ins w:id="92" w:author="高 伦" w:date="2020-04-26T22:20:00Z">
        <w:r w:rsidR="00E15B0B">
          <w:rPr>
            <w:rFonts w:hint="eastAsia"/>
          </w:rPr>
          <w:t>等</w:t>
        </w:r>
      </w:ins>
      <w:ins w:id="93" w:author="高 伦" w:date="2020-04-26T22:19:00Z">
        <w:r w:rsidR="00E15B0B">
          <w:rPr>
            <w:rFonts w:hint="eastAsia"/>
          </w:rPr>
          <w:t>聚类算法</w:t>
        </w:r>
      </w:ins>
      <w:ins w:id="94" w:author="高 伦" w:date="2020-04-26T22:20:00Z">
        <w:r w:rsidR="00E15B0B">
          <w:rPr>
            <w:rFonts w:hint="eastAsia"/>
          </w:rPr>
          <w:t>都是建立在</w:t>
        </w:r>
      </w:ins>
      <w:ins w:id="95" w:author="高 伦" w:date="2020-04-26T22:22:00Z">
        <w:r w:rsidR="00171155">
          <w:rPr>
            <w:rFonts w:hint="eastAsia"/>
          </w:rPr>
          <w:t>凸</w:t>
        </w:r>
      </w:ins>
      <w:ins w:id="96" w:author="高 伦" w:date="2020-04-26T22:23:00Z">
        <w:r w:rsidR="00171155">
          <w:rPr>
            <w:rFonts w:hint="eastAsia"/>
          </w:rPr>
          <w:t>球星样本空间上的，一旦样本控件非凸，算法结果就会只关注</w:t>
        </w:r>
        <w:r w:rsidR="00C46CD0">
          <w:rPr>
            <w:rFonts w:hint="eastAsia"/>
          </w:rPr>
          <w:t>部分而失去对全局的把控</w:t>
        </w:r>
      </w:ins>
      <w:ins w:id="97" w:author="高 伦" w:date="2020-04-26T22:24:00Z">
        <w:r w:rsidR="00C46CD0">
          <w:rPr>
            <w:rFonts w:hint="eastAsia"/>
          </w:rPr>
          <w:t>。图论的方法很好地解决了这一问题，使得谱聚类能够识别任意</w:t>
        </w:r>
      </w:ins>
      <w:ins w:id="98" w:author="高 伦" w:date="2020-04-26T22:25:00Z">
        <w:r w:rsidR="00C46CD0">
          <w:rPr>
            <w:rFonts w:hint="eastAsia"/>
          </w:rPr>
          <w:t>形状的样本空间并收敛于全局最优解。</w:t>
        </w:r>
      </w:ins>
    </w:p>
    <w:p w14:paraId="355472F3" w14:textId="0A8B95A0" w:rsidR="00EA7EDE" w:rsidRPr="004E351B" w:rsidRDefault="00EA7EDE">
      <w:pPr>
        <w:ind w:firstLine="420"/>
        <w:rPr>
          <w:ins w:id="99" w:author="高 伦" w:date="2020-04-25T22:46:00Z"/>
          <w:rFonts w:hint="eastAsia"/>
        </w:rPr>
      </w:pPr>
      <w:ins w:id="100" w:author="高 伦" w:date="2020-04-26T22:28:00Z">
        <w:r>
          <w:rPr>
            <w:rFonts w:hint="eastAsia"/>
          </w:rPr>
          <w:t>其四，高频与高中介中心性。高频，代表文献拥有较高的被引量，说明</w:t>
        </w:r>
      </w:ins>
      <w:ins w:id="101" w:author="高 伦" w:date="2020-04-26T22:29:00Z">
        <w:r>
          <w:rPr>
            <w:rFonts w:hint="eastAsia"/>
          </w:rPr>
          <w:t>其是某个甚至多个领域的重要知识基础。</w:t>
        </w:r>
      </w:ins>
      <w:ins w:id="102" w:author="高 伦" w:date="2020-04-26T22:30:00Z">
        <w:r w:rsidR="00ED5735">
          <w:rPr>
            <w:rFonts w:hint="eastAsia"/>
          </w:rPr>
          <w:t>中介中心性，指的是一个结点担任其他两个结点之间最短路的桥梁的次数。拥有高中介</w:t>
        </w:r>
      </w:ins>
      <w:ins w:id="103" w:author="高 伦" w:date="2020-04-26T22:31:00Z">
        <w:r w:rsidR="00ED5735">
          <w:rPr>
            <w:rFonts w:hint="eastAsia"/>
          </w:rPr>
          <w:t>中心性的文献代表其与多篇文献形成共被引关系，其与多篇文献均有关联，是领域内的联系枢纽</w:t>
        </w:r>
      </w:ins>
      <w:ins w:id="104" w:author="高 伦" w:date="2020-04-26T22:34:00Z">
        <w:r w:rsidR="00F94C4F">
          <w:rPr>
            <w:rFonts w:hint="eastAsia"/>
          </w:rPr>
          <w:t>，也是领域内的重要文献。若一篇文献同时具有</w:t>
        </w:r>
      </w:ins>
      <w:ins w:id="105" w:author="高 伦" w:date="2020-04-26T22:35:00Z">
        <w:r w:rsidR="00F94C4F">
          <w:rPr>
            <w:rFonts w:hint="eastAsia"/>
          </w:rPr>
          <w:t>高频性和高中介中心性，则可以代表领域内该时期的研究热点。</w:t>
        </w:r>
      </w:ins>
    </w:p>
    <w:p w14:paraId="5A530AE9" w14:textId="76300D58" w:rsidR="009B33B7" w:rsidRDefault="00EB4C05">
      <w:pPr>
        <w:ind w:firstLine="420"/>
        <w:rPr>
          <w:ins w:id="106" w:author="高 伦" w:date="2020-04-25T22:45:00Z"/>
        </w:rPr>
      </w:pPr>
      <w:ins w:id="107" w:author="高 伦" w:date="2020-04-25T22:32:00Z">
        <w:r>
          <w:rPr>
            <w:rFonts w:hint="eastAsia"/>
          </w:rPr>
          <w:t>本文</w:t>
        </w:r>
      </w:ins>
      <w:del w:id="108" w:author="高 伦" w:date="2020-04-25T15:54:00Z">
        <w:r w:rsidR="00537257" w:rsidDel="00D41ADD">
          <w:rPr>
            <w:rFonts w:hint="eastAsia"/>
          </w:rPr>
          <w:delText>本研究</w:delText>
        </w:r>
      </w:del>
      <w:r w:rsidR="00537257">
        <w:rPr>
          <w:rFonts w:hint="eastAsia"/>
        </w:rPr>
        <w:t>基于</w:t>
      </w:r>
      <w:r w:rsidR="00537257">
        <w:rPr>
          <w:rFonts w:hint="eastAsia"/>
        </w:rPr>
        <w:t>CiteSpace</w:t>
      </w:r>
      <w:r w:rsidR="00537257">
        <w:rPr>
          <w:rFonts w:hint="eastAsia"/>
        </w:rPr>
        <w:t>知识图谱，对最终检索得到</w:t>
      </w:r>
      <w:ins w:id="109" w:author="高 伦" w:date="2020-04-25T14:53:00Z">
        <w:r w:rsidR="00C327DE">
          <w:rPr>
            <w:rFonts w:hint="eastAsia"/>
          </w:rPr>
          <w:t>2294</w:t>
        </w:r>
      </w:ins>
      <w:del w:id="110" w:author="高 伦" w:date="2020-04-25T14:53:00Z">
        <w:r w:rsidR="00537257" w:rsidDel="00C327DE">
          <w:rPr>
            <w:rFonts w:hint="eastAsia"/>
          </w:rPr>
          <w:delText>的</w:delText>
        </w:r>
        <w:r w:rsidR="00537257" w:rsidDel="00C327DE">
          <w:rPr>
            <w:rFonts w:hint="eastAsia"/>
          </w:rPr>
          <w:delText>5538</w:delText>
        </w:r>
      </w:del>
      <w:r w:rsidR="00537257">
        <w:rPr>
          <w:rFonts w:hint="eastAsia"/>
        </w:rPr>
        <w:t>篇文献进行文献计量分析，</w:t>
      </w:r>
      <w:ins w:id="111" w:author="高 伦" w:date="2020-04-25T23:43:00Z">
        <w:r w:rsidR="00F94C4F">
          <w:rPr>
            <w:rFonts w:hint="eastAsia"/>
          </w:rPr>
          <w:t>包括</w:t>
        </w:r>
      </w:ins>
      <w:ins w:id="112" w:author="高 伦" w:date="2020-04-25T23:44:00Z">
        <w:r w:rsidR="00906888">
          <w:rPr>
            <w:rFonts w:hint="eastAsia"/>
          </w:rPr>
          <w:t>共被引分析</w:t>
        </w:r>
      </w:ins>
      <w:ins w:id="113" w:author="高 伦" w:date="2020-04-26T22:35:00Z">
        <w:r w:rsidR="00F94C4F">
          <w:rPr>
            <w:rFonts w:hint="eastAsia"/>
          </w:rPr>
          <w:t>，</w:t>
        </w:r>
      </w:ins>
      <w:ins w:id="114" w:author="高 伦" w:date="2020-04-26T22:36:00Z">
        <w:r w:rsidR="00F94C4F">
          <w:rPr>
            <w:rFonts w:hint="eastAsia"/>
          </w:rPr>
          <w:t>共词分析等</w:t>
        </w:r>
      </w:ins>
      <w:ins w:id="115" w:author="高 伦" w:date="2020-04-25T23:44:00Z">
        <w:r w:rsidR="00906888">
          <w:rPr>
            <w:rFonts w:hint="eastAsia"/>
          </w:rPr>
          <w:t>，</w:t>
        </w:r>
      </w:ins>
      <w:r w:rsidR="00537257">
        <w:rPr>
          <w:rFonts w:hint="eastAsia"/>
        </w:rPr>
        <w:t>并绘制知识图谱，分析区块链领域的</w:t>
      </w:r>
      <w:del w:id="116" w:author="高 伦" w:date="2020-04-25T23:44:00Z">
        <w:r w:rsidR="00537257" w:rsidDel="00906888">
          <w:rPr>
            <w:rFonts w:hint="eastAsia"/>
          </w:rPr>
          <w:delText>重要作者、关键词词频、</w:delText>
        </w:r>
      </w:del>
      <w:r w:rsidR="00537257">
        <w:rPr>
          <w:rFonts w:hint="eastAsia"/>
        </w:rPr>
        <w:t>研究热点及趋势，以了解近五年国际区块链技术研究的最新进展，掌握其发展的方向和趋势演变特征。</w:t>
      </w:r>
      <w:r w:rsidR="00537257">
        <w:commentReference w:id="117"/>
      </w:r>
    </w:p>
    <w:p w14:paraId="3203FD3C" w14:textId="443A7DFC" w:rsidR="002A7F5C" w:rsidRDefault="002A7F5C">
      <w:pPr>
        <w:rPr>
          <w:ins w:id="118" w:author="高 伦" w:date="2020-04-25T15:10:00Z"/>
        </w:rPr>
        <w:pPrChange w:id="119" w:author="高 伦" w:date="2020-04-25T22:45:00Z">
          <w:pPr>
            <w:ind w:firstLine="420"/>
          </w:pPr>
        </w:pPrChange>
      </w:pPr>
      <w:ins w:id="120" w:author="高 伦" w:date="2020-04-25T22:45:00Z">
        <w:r>
          <w:rPr>
            <w:rFonts w:hint="eastAsia"/>
          </w:rPr>
          <w:t>2.2.2</w:t>
        </w:r>
        <w:r w:rsidR="00E35743">
          <w:t xml:space="preserve"> </w:t>
        </w:r>
        <w:r w:rsidR="00E35743">
          <w:rPr>
            <w:rFonts w:hint="eastAsia"/>
          </w:rPr>
          <w:t>HistCite</w:t>
        </w:r>
      </w:ins>
    </w:p>
    <w:p w14:paraId="2E356FC0" w14:textId="77777777" w:rsidR="00A44330" w:rsidRDefault="00E35743">
      <w:pPr>
        <w:ind w:firstLine="420"/>
        <w:rPr>
          <w:ins w:id="121" w:author="高 伦" w:date="2020-04-25T23:00:00Z"/>
        </w:rPr>
      </w:pPr>
      <w:ins w:id="122" w:author="高 伦" w:date="2020-04-25T15:53:00Z">
        <w:r>
          <w:rPr>
            <w:rFonts w:hint="eastAsia"/>
          </w:rPr>
          <w:t>Hist</w:t>
        </w:r>
      </w:ins>
      <w:ins w:id="123" w:author="高 伦" w:date="2020-04-25T22:45:00Z">
        <w:r>
          <w:rPr>
            <w:rFonts w:hint="eastAsia"/>
          </w:rPr>
          <w:t>C</w:t>
        </w:r>
      </w:ins>
      <w:ins w:id="124" w:author="高 伦" w:date="2020-04-25T15:53:00Z">
        <w:r w:rsidR="00D41ADD" w:rsidRPr="00E8710E">
          <w:rPr>
            <w:rFonts w:hint="eastAsia"/>
          </w:rPr>
          <w:t>ite</w:t>
        </w:r>
        <w:r w:rsidR="00D41ADD" w:rsidRPr="00E8710E">
          <w:rPr>
            <w:rFonts w:hint="eastAsia"/>
          </w:rPr>
          <w:t>是一款功能强大的引文分析工具，可以快速绘制出某个研究领域发展的脉络，</w:t>
        </w:r>
        <w:r w:rsidR="00D41ADD" w:rsidRPr="003D4475">
          <w:rPr>
            <w:rFonts w:hint="eastAsia"/>
          </w:rPr>
          <w:t>快速</w:t>
        </w:r>
        <w:r w:rsidR="00D41ADD" w:rsidRPr="00A7014C">
          <w:rPr>
            <w:rFonts w:hint="eastAsia"/>
          </w:rPr>
          <w:t>锁定</w:t>
        </w:r>
      </w:ins>
      <w:ins w:id="125" w:author="高 伦" w:date="2020-04-25T15:54:00Z">
        <w:r w:rsidR="00D41ADD" w:rsidRPr="00A7014C">
          <w:rPr>
            <w:rFonts w:hint="eastAsia"/>
          </w:rPr>
          <w:t>领域的重要文献。</w:t>
        </w:r>
      </w:ins>
    </w:p>
    <w:p w14:paraId="76DDE373" w14:textId="280528CE" w:rsidR="00A54D7A" w:rsidRDefault="00FB675D">
      <w:pPr>
        <w:ind w:firstLine="420"/>
        <w:rPr>
          <w:ins w:id="126" w:author="高 伦" w:date="2020-04-25T23:11:00Z"/>
        </w:rPr>
      </w:pPr>
      <w:ins w:id="127" w:author="高 伦" w:date="2020-04-25T15:59:00Z">
        <w:r w:rsidRPr="00A7014C">
          <w:rPr>
            <w:rFonts w:hint="eastAsia"/>
          </w:rPr>
          <w:lastRenderedPageBreak/>
          <w:t>LCS</w:t>
        </w:r>
      </w:ins>
      <w:ins w:id="128" w:author="高 伦" w:date="2020-04-25T16:00:00Z">
        <w:r w:rsidRPr="00A7014C">
          <w:rPr>
            <w:rFonts w:hint="eastAsia"/>
          </w:rPr>
          <w:t>（</w:t>
        </w:r>
      </w:ins>
      <w:ins w:id="129" w:author="高 伦" w:date="2020-04-25T23:04:00Z">
        <w:r w:rsidR="00A54D7A">
          <w:rPr>
            <w:rFonts w:hint="eastAsia"/>
          </w:rPr>
          <w:t>L</w:t>
        </w:r>
      </w:ins>
      <w:ins w:id="130" w:author="高 伦" w:date="2020-04-25T16:00:00Z">
        <w:r w:rsidRPr="00A7014C">
          <w:rPr>
            <w:rFonts w:hint="eastAsia"/>
          </w:rPr>
          <w:t>ocal</w:t>
        </w:r>
        <w:r w:rsidRPr="00A7014C">
          <w:t xml:space="preserve"> </w:t>
        </w:r>
      </w:ins>
      <w:ins w:id="131" w:author="高 伦" w:date="2020-04-25T23:04:00Z">
        <w:r w:rsidR="00A54D7A">
          <w:rPr>
            <w:rFonts w:hint="eastAsia"/>
          </w:rPr>
          <w:t>C</w:t>
        </w:r>
      </w:ins>
      <w:ins w:id="132" w:author="高 伦" w:date="2020-04-25T16:00:00Z">
        <w:r w:rsidRPr="00A7014C">
          <w:rPr>
            <w:rFonts w:hint="eastAsia"/>
          </w:rPr>
          <w:t>itation</w:t>
        </w:r>
        <w:r w:rsidRPr="00A7014C">
          <w:t xml:space="preserve"> </w:t>
        </w:r>
      </w:ins>
      <w:ins w:id="133" w:author="高 伦" w:date="2020-04-25T23:04:00Z">
        <w:r w:rsidR="00A54D7A">
          <w:rPr>
            <w:rFonts w:hint="eastAsia"/>
          </w:rPr>
          <w:t>S</w:t>
        </w:r>
      </w:ins>
      <w:ins w:id="134" w:author="高 伦" w:date="2020-04-25T16:00:00Z">
        <w:r w:rsidRPr="00A7014C">
          <w:rPr>
            <w:rFonts w:hint="eastAsia"/>
          </w:rPr>
          <w:t>core</w:t>
        </w:r>
        <w:r w:rsidR="00F2244D">
          <w:rPr>
            <w:rFonts w:hint="eastAsia"/>
          </w:rPr>
          <w:t>）是指某一文献</w:t>
        </w:r>
      </w:ins>
      <w:ins w:id="135" w:author="高 伦" w:date="2020-04-25T23:07:00Z">
        <w:r w:rsidR="00F2244D">
          <w:rPr>
            <w:rFonts w:hint="eastAsia"/>
          </w:rPr>
          <w:t>被</w:t>
        </w:r>
      </w:ins>
      <w:ins w:id="136" w:author="高 伦" w:date="2020-04-25T16:00:00Z">
        <w:r w:rsidRPr="00A7014C">
          <w:rPr>
            <w:rFonts w:hint="eastAsia"/>
          </w:rPr>
          <w:t>本地数据集中的</w:t>
        </w:r>
      </w:ins>
      <w:ins w:id="137" w:author="高 伦" w:date="2020-04-25T23:07:00Z">
        <w:r w:rsidR="00F2244D">
          <w:rPr>
            <w:rFonts w:hint="eastAsia"/>
          </w:rPr>
          <w:t>文献所</w:t>
        </w:r>
      </w:ins>
      <w:ins w:id="138" w:author="高 伦" w:date="2020-04-25T16:00:00Z">
        <w:r w:rsidRPr="00A7014C">
          <w:rPr>
            <w:rFonts w:hint="eastAsia"/>
          </w:rPr>
          <w:t>引用</w:t>
        </w:r>
      </w:ins>
      <w:ins w:id="139" w:author="高 伦" w:date="2020-04-25T23:07:00Z">
        <w:r w:rsidR="00F2244D">
          <w:rPr>
            <w:rFonts w:hint="eastAsia"/>
          </w:rPr>
          <w:t>的</w:t>
        </w:r>
      </w:ins>
      <w:ins w:id="140" w:author="高 伦" w:date="2020-04-25T16:00:00Z">
        <w:r w:rsidRPr="00A7014C">
          <w:rPr>
            <w:rFonts w:hint="eastAsia"/>
          </w:rPr>
          <w:t>次数</w:t>
        </w:r>
      </w:ins>
      <w:ins w:id="141" w:author="高 伦" w:date="2020-04-25T16:01:00Z">
        <w:r w:rsidRPr="00A7014C">
          <w:rPr>
            <w:rFonts w:hint="eastAsia"/>
          </w:rPr>
          <w:t>。</w:t>
        </w:r>
      </w:ins>
      <w:ins w:id="142" w:author="高 伦" w:date="2020-04-25T23:05:00Z">
        <w:r w:rsidR="00D17C46">
          <w:rPr>
            <w:rFonts w:hint="eastAsia"/>
          </w:rPr>
          <w:t>导入</w:t>
        </w:r>
        <w:r w:rsidR="00D17C46">
          <w:rPr>
            <w:rFonts w:hint="eastAsia"/>
          </w:rPr>
          <w:t>HistCite</w:t>
        </w:r>
        <w:r w:rsidR="00D17C46">
          <w:rPr>
            <w:rFonts w:hint="eastAsia"/>
          </w:rPr>
          <w:t>的文献都与设置的检索词有关，因此可以认为这些文献</w:t>
        </w:r>
      </w:ins>
      <w:ins w:id="143" w:author="高 伦" w:date="2020-04-25T23:06:00Z">
        <w:r w:rsidR="00D17C46">
          <w:rPr>
            <w:rFonts w:hint="eastAsia"/>
          </w:rPr>
          <w:t>都属于本文的研究方向，若一篇文献</w:t>
        </w:r>
      </w:ins>
      <w:ins w:id="144" w:author="高 伦" w:date="2020-04-25T23:07:00Z">
        <w:r w:rsidR="00F2244D">
          <w:rPr>
            <w:rFonts w:hint="eastAsia"/>
          </w:rPr>
          <w:t>被</w:t>
        </w:r>
      </w:ins>
      <w:ins w:id="145" w:author="高 伦" w:date="2020-04-25T23:06:00Z">
        <w:r w:rsidR="00D17C46">
          <w:rPr>
            <w:rFonts w:hint="eastAsia"/>
          </w:rPr>
          <w:t>本地数据集中</w:t>
        </w:r>
      </w:ins>
      <w:ins w:id="146" w:author="高 伦" w:date="2020-04-25T23:07:00Z">
        <w:r w:rsidR="00F2244D">
          <w:rPr>
            <w:rFonts w:hint="eastAsia"/>
          </w:rPr>
          <w:t>的文献</w:t>
        </w:r>
      </w:ins>
      <w:ins w:id="147" w:author="高 伦" w:date="2020-04-25T23:06:00Z">
        <w:r w:rsidR="00D17C46">
          <w:rPr>
            <w:rFonts w:hint="eastAsia"/>
          </w:rPr>
          <w:t>引</w:t>
        </w:r>
      </w:ins>
      <w:ins w:id="148" w:author="高 伦" w:date="2020-04-25T23:07:00Z">
        <w:r w:rsidR="00F2244D">
          <w:rPr>
            <w:rFonts w:hint="eastAsia"/>
          </w:rPr>
          <w:t>用</w:t>
        </w:r>
      </w:ins>
      <w:ins w:id="149" w:author="高 伦" w:date="2020-04-25T23:06:00Z">
        <w:r w:rsidR="00D17C46">
          <w:rPr>
            <w:rFonts w:hint="eastAsia"/>
          </w:rPr>
          <w:t>次数</w:t>
        </w:r>
      </w:ins>
      <w:ins w:id="150" w:author="高 伦" w:date="2020-04-25T23:07:00Z">
        <w:r w:rsidR="00F2244D">
          <w:rPr>
            <w:rFonts w:hint="eastAsia"/>
          </w:rPr>
          <w:t>较高，则可以说明</w:t>
        </w:r>
      </w:ins>
      <w:ins w:id="151" w:author="高 伦" w:date="2020-04-25T23:08:00Z">
        <w:r w:rsidR="00F2244D">
          <w:rPr>
            <w:rFonts w:hint="eastAsia"/>
          </w:rPr>
          <w:t>它在这个领域内的重要程度较高；若文献的</w:t>
        </w:r>
        <w:r w:rsidR="00F2244D">
          <w:rPr>
            <w:rFonts w:hint="eastAsia"/>
          </w:rPr>
          <w:t>LCS</w:t>
        </w:r>
        <w:r w:rsidR="00F2244D">
          <w:rPr>
            <w:rFonts w:hint="eastAsia"/>
          </w:rPr>
          <w:t>值</w:t>
        </w:r>
      </w:ins>
      <w:ins w:id="152" w:author="高 伦" w:date="2020-04-25T23:09:00Z">
        <w:r w:rsidR="003C4A8F">
          <w:rPr>
            <w:rFonts w:hint="eastAsia"/>
          </w:rPr>
          <w:t>在本地数据集中</w:t>
        </w:r>
      </w:ins>
      <w:ins w:id="153" w:author="高 伦" w:date="2020-04-25T23:10:00Z">
        <w:r w:rsidR="003C4A8F">
          <w:rPr>
            <w:rFonts w:hint="eastAsia"/>
          </w:rPr>
          <w:t>数一数二，则意味着此文献很可能</w:t>
        </w:r>
      </w:ins>
      <w:ins w:id="154" w:author="高 伦" w:date="2020-04-25T23:11:00Z">
        <w:r w:rsidR="003C4A8F">
          <w:rPr>
            <w:rFonts w:hint="eastAsia"/>
          </w:rPr>
          <w:t>是该领域的</w:t>
        </w:r>
        <w:r w:rsidR="00DA50A8">
          <w:rPr>
            <w:rFonts w:hint="eastAsia"/>
          </w:rPr>
          <w:t>开山之作，因为之后其他文献都与其有关。</w:t>
        </w:r>
      </w:ins>
    </w:p>
    <w:p w14:paraId="68FB2EC2" w14:textId="1E06A1F4" w:rsidR="00DA50A8" w:rsidRDefault="00DA50A8">
      <w:pPr>
        <w:ind w:firstLine="420"/>
        <w:rPr>
          <w:ins w:id="155" w:author="高 伦" w:date="2020-04-25T23:02:00Z"/>
        </w:rPr>
      </w:pPr>
      <w:ins w:id="156" w:author="高 伦" w:date="2020-04-25T23:11:00Z">
        <w:r>
          <w:rPr>
            <w:rFonts w:hint="eastAsia"/>
          </w:rPr>
          <w:t>LCR</w:t>
        </w:r>
        <w:r>
          <w:rPr>
            <w:rFonts w:hint="eastAsia"/>
          </w:rPr>
          <w:t>（</w:t>
        </w:r>
      </w:ins>
      <w:ins w:id="157" w:author="高 伦" w:date="2020-04-25T23:12:00Z">
        <w:r>
          <w:rPr>
            <w:rFonts w:hint="eastAsia"/>
          </w:rPr>
          <w:t>Local</w:t>
        </w:r>
        <w:r>
          <w:t xml:space="preserve"> </w:t>
        </w:r>
        <w:r>
          <w:rPr>
            <w:rFonts w:hint="eastAsia"/>
          </w:rPr>
          <w:t>Cited</w:t>
        </w:r>
        <w:r>
          <w:t xml:space="preserve"> </w:t>
        </w:r>
        <w:r>
          <w:rPr>
            <w:rFonts w:hint="eastAsia"/>
          </w:rPr>
          <w:t>References</w:t>
        </w:r>
      </w:ins>
      <w:ins w:id="158" w:author="高 伦" w:date="2020-04-25T23:11:00Z">
        <w:r>
          <w:rPr>
            <w:rFonts w:hint="eastAsia"/>
          </w:rPr>
          <w:t>）</w:t>
        </w:r>
      </w:ins>
      <w:ins w:id="159" w:author="高 伦" w:date="2020-04-25T23:12:00Z">
        <w:r>
          <w:rPr>
            <w:rFonts w:hint="eastAsia"/>
          </w:rPr>
          <w:t>是指本地被引参考文献数，也即某一篇文献的参考文献在本地数据集中的</w:t>
        </w:r>
      </w:ins>
      <w:ins w:id="160" w:author="高 伦" w:date="2020-04-25T23:13:00Z">
        <w:r>
          <w:rPr>
            <w:rFonts w:hint="eastAsia"/>
          </w:rPr>
          <w:t>数量。</w:t>
        </w:r>
        <w:r w:rsidR="00334C56">
          <w:rPr>
            <w:rFonts w:hint="eastAsia"/>
          </w:rPr>
          <w:t>LCR</w:t>
        </w:r>
        <w:r w:rsidR="00334C56">
          <w:rPr>
            <w:rFonts w:hint="eastAsia"/>
          </w:rPr>
          <w:t>值的大小可以作为</w:t>
        </w:r>
      </w:ins>
      <w:ins w:id="161" w:author="高 伦" w:date="2020-04-25T23:14:00Z">
        <w:r w:rsidR="00334C56">
          <w:rPr>
            <w:rFonts w:hint="eastAsia"/>
          </w:rPr>
          <w:t>衡量一篇文献是否为关注该领域的</w:t>
        </w:r>
      </w:ins>
      <w:ins w:id="162" w:author="高 伦" w:date="2020-04-25T23:15:00Z">
        <w:r w:rsidR="00334C56">
          <w:rPr>
            <w:rFonts w:hint="eastAsia"/>
          </w:rPr>
          <w:t>重要文献，</w:t>
        </w:r>
        <w:r w:rsidR="003B5A58">
          <w:rPr>
            <w:rFonts w:hint="eastAsia"/>
          </w:rPr>
          <w:t>因为一篇文献引用本地数据集中的文献数量越多</w:t>
        </w:r>
      </w:ins>
      <w:ins w:id="163" w:author="高 伦" w:date="2020-04-25T23:16:00Z">
        <w:r w:rsidR="003B5A58">
          <w:rPr>
            <w:rFonts w:hint="eastAsia"/>
          </w:rPr>
          <w:t>就越能说明其十分关注本领域的研究动向，</w:t>
        </w:r>
      </w:ins>
      <w:ins w:id="164" w:author="高 伦" w:date="2020-04-25T23:24:00Z">
        <w:r w:rsidR="00CE143B">
          <w:rPr>
            <w:rFonts w:hint="eastAsia"/>
          </w:rPr>
          <w:t>从该文献很可能找到领域发展的新方向</w:t>
        </w:r>
      </w:ins>
      <w:ins w:id="165" w:author="高 伦" w:date="2020-04-25T23:16:00Z">
        <w:r w:rsidR="003B5A58">
          <w:rPr>
            <w:rFonts w:hint="eastAsia"/>
          </w:rPr>
          <w:t>。</w:t>
        </w:r>
      </w:ins>
    </w:p>
    <w:p w14:paraId="6B1AF1E9" w14:textId="5A02E30E" w:rsidR="009566A2" w:rsidRPr="00E8710E" w:rsidRDefault="00FB675D">
      <w:pPr>
        <w:ind w:firstLine="420"/>
        <w:rPr>
          <w:ins w:id="166" w:author="高 伦" w:date="2020-04-25T15:59:00Z"/>
        </w:rPr>
      </w:pPr>
      <w:ins w:id="167" w:author="高 伦" w:date="2020-04-25T16:02:00Z">
        <w:r w:rsidRPr="00A7014C">
          <w:rPr>
            <w:rFonts w:hint="eastAsia"/>
          </w:rPr>
          <w:t>在</w:t>
        </w:r>
        <w:r w:rsidRPr="00A7014C">
          <w:rPr>
            <w:rFonts w:hint="eastAsia"/>
          </w:rPr>
          <w:t>Histcite</w:t>
        </w:r>
        <w:r w:rsidRPr="00A7014C">
          <w:rPr>
            <w:rFonts w:hint="eastAsia"/>
          </w:rPr>
          <w:t>中</w:t>
        </w:r>
      </w:ins>
      <w:ins w:id="168" w:author="高 伦" w:date="2020-04-25T16:01:00Z">
        <w:r w:rsidRPr="00A7014C">
          <w:rPr>
            <w:rFonts w:hint="eastAsia"/>
          </w:rPr>
          <w:t>导入区块链领域的本地数据集，</w:t>
        </w:r>
      </w:ins>
      <w:ins w:id="169" w:author="高 伦" w:date="2020-04-25T16:02:00Z">
        <w:r w:rsidRPr="00A7014C">
          <w:rPr>
            <w:rFonts w:hint="eastAsia"/>
          </w:rPr>
          <w:t>得到文献的</w:t>
        </w:r>
        <w:r w:rsidRPr="00A7014C">
          <w:rPr>
            <w:rFonts w:hint="eastAsia"/>
          </w:rPr>
          <w:t>LCS</w:t>
        </w:r>
        <w:r w:rsidRPr="00A7014C">
          <w:rPr>
            <w:rFonts w:hint="eastAsia"/>
          </w:rPr>
          <w:t>值可以作为衡量文献在</w:t>
        </w:r>
      </w:ins>
      <w:ins w:id="170" w:author="高 伦" w:date="2020-04-25T16:03:00Z">
        <w:r w:rsidRPr="00A7014C">
          <w:rPr>
            <w:rFonts w:hint="eastAsia"/>
          </w:rPr>
          <w:t>领域内</w:t>
        </w:r>
        <w:r w:rsidR="00E8710E">
          <w:rPr>
            <w:rFonts w:hint="eastAsia"/>
          </w:rPr>
          <w:t>的重要程度</w:t>
        </w:r>
      </w:ins>
      <w:ins w:id="171" w:author="高 伦" w:date="2020-04-25T16:04:00Z">
        <w:r w:rsidR="00E8710E">
          <w:rPr>
            <w:rFonts w:hint="eastAsia"/>
          </w:rPr>
          <w:t>甚至</w:t>
        </w:r>
      </w:ins>
      <w:ins w:id="172" w:author="高 伦" w:date="2020-04-25T16:03:00Z">
        <w:r w:rsidR="00CE143B">
          <w:rPr>
            <w:rFonts w:hint="eastAsia"/>
          </w:rPr>
          <w:t>开创程度</w:t>
        </w:r>
      </w:ins>
      <w:ins w:id="173" w:author="高 伦" w:date="2020-04-25T23:24:00Z">
        <w:r w:rsidR="00CE143B">
          <w:rPr>
            <w:rFonts w:hint="eastAsia"/>
          </w:rPr>
          <w:t>；得到文献的</w:t>
        </w:r>
        <w:r w:rsidR="00CE143B">
          <w:rPr>
            <w:rFonts w:hint="eastAsia"/>
          </w:rPr>
          <w:t>LCR</w:t>
        </w:r>
        <w:r w:rsidR="00CE143B">
          <w:rPr>
            <w:rFonts w:hint="eastAsia"/>
          </w:rPr>
          <w:t>值可以</w:t>
        </w:r>
      </w:ins>
      <w:ins w:id="174" w:author="高 伦" w:date="2020-04-25T23:25:00Z">
        <w:r w:rsidR="00CE143B">
          <w:rPr>
            <w:rFonts w:hint="eastAsia"/>
          </w:rPr>
          <w:t>作为发现文献在领域内发展的新方向的依据。</w:t>
        </w:r>
      </w:ins>
      <w:ins w:id="175" w:author="高 伦" w:date="2020-04-25T22:33:00Z">
        <w:r w:rsidR="00EB4C05">
          <w:rPr>
            <w:rFonts w:hint="eastAsia"/>
          </w:rPr>
          <w:t>本问</w:t>
        </w:r>
      </w:ins>
      <w:ins w:id="176" w:author="高 伦" w:date="2020-04-25T15:54:00Z">
        <w:r w:rsidR="00D41ADD" w:rsidRPr="00E8710E">
          <w:rPr>
            <w:rFonts w:hint="eastAsia"/>
          </w:rPr>
          <w:t>通过该工具对</w:t>
        </w:r>
      </w:ins>
      <w:ins w:id="177" w:author="高 伦" w:date="2020-04-25T15:55:00Z">
        <w:r w:rsidR="00D41ADD" w:rsidRPr="00E8710E">
          <w:rPr>
            <w:rFonts w:hint="eastAsia"/>
          </w:rPr>
          <w:t>2294</w:t>
        </w:r>
        <w:r w:rsidR="00D41ADD" w:rsidRPr="00E8710E">
          <w:rPr>
            <w:rFonts w:hint="eastAsia"/>
          </w:rPr>
          <w:t>篇文献进行引文网络分析，绘制出文献之间的引用关系</w:t>
        </w:r>
      </w:ins>
      <w:ins w:id="178" w:author="高 伦" w:date="2020-04-25T15:56:00Z">
        <w:r w:rsidR="00D41ADD" w:rsidRPr="00E8710E">
          <w:rPr>
            <w:rFonts w:hint="eastAsia"/>
          </w:rPr>
          <w:t>网络，计算具有较高被引量的文献的</w:t>
        </w:r>
        <w:r w:rsidR="00D41ADD" w:rsidRPr="00E8710E">
          <w:rPr>
            <w:rFonts w:hint="eastAsia"/>
          </w:rPr>
          <w:t>LCS</w:t>
        </w:r>
      </w:ins>
      <w:ins w:id="179" w:author="高 伦" w:date="2020-04-25T23:25:00Z">
        <w:r w:rsidR="00CE143B">
          <w:rPr>
            <w:rFonts w:hint="eastAsia"/>
          </w:rPr>
          <w:t>和</w:t>
        </w:r>
        <w:r w:rsidR="00CE143B">
          <w:rPr>
            <w:rFonts w:hint="eastAsia"/>
          </w:rPr>
          <w:t>LCR</w:t>
        </w:r>
      </w:ins>
      <w:ins w:id="180" w:author="高 伦" w:date="2020-04-25T15:57:00Z">
        <w:r w:rsidR="00D41ADD" w:rsidRPr="00E8710E">
          <w:rPr>
            <w:rFonts w:hint="eastAsia"/>
          </w:rPr>
          <w:t>，</w:t>
        </w:r>
      </w:ins>
      <w:ins w:id="181" w:author="高 伦" w:date="2020-04-25T15:58:00Z">
        <w:r w:rsidRPr="00E8710E">
          <w:rPr>
            <w:rFonts w:hint="eastAsia"/>
          </w:rPr>
          <w:t>寻找</w:t>
        </w:r>
      </w:ins>
      <w:ins w:id="182" w:author="高 伦" w:date="2020-04-25T15:57:00Z">
        <w:r w:rsidR="00D41ADD" w:rsidRPr="00E8710E">
          <w:rPr>
            <w:rFonts w:hint="eastAsia"/>
          </w:rPr>
          <w:t>区块链领域近五年</w:t>
        </w:r>
      </w:ins>
      <w:ins w:id="183" w:author="高 伦" w:date="2020-04-25T15:58:00Z">
        <w:r w:rsidRPr="00E8710E">
          <w:rPr>
            <w:rFonts w:hint="eastAsia"/>
          </w:rPr>
          <w:t>重要程度较高的文献</w:t>
        </w:r>
      </w:ins>
      <w:ins w:id="184" w:author="高 伦" w:date="2020-04-25T23:25:00Z">
        <w:r w:rsidR="00CE143B">
          <w:rPr>
            <w:rFonts w:hint="eastAsia"/>
          </w:rPr>
          <w:t>和</w:t>
        </w:r>
      </w:ins>
      <w:ins w:id="185" w:author="高 伦" w:date="2020-04-25T23:26:00Z">
        <w:r w:rsidR="00CE143B">
          <w:rPr>
            <w:rFonts w:hint="eastAsia"/>
          </w:rPr>
          <w:t>发展方向更新颖的文献</w:t>
        </w:r>
      </w:ins>
      <w:ins w:id="186" w:author="高 伦" w:date="2020-04-25T15:58:00Z">
        <w:r w:rsidRPr="00E8710E">
          <w:rPr>
            <w:rFonts w:hint="eastAsia"/>
          </w:rPr>
          <w:t>，并据此分析区块链领域</w:t>
        </w:r>
      </w:ins>
      <w:ins w:id="187" w:author="高 伦" w:date="2020-04-25T15:59:00Z">
        <w:r w:rsidRPr="00E8710E">
          <w:rPr>
            <w:rFonts w:hint="eastAsia"/>
          </w:rPr>
          <w:t>的研究热点和变迁趋势。</w:t>
        </w:r>
      </w:ins>
    </w:p>
    <w:p w14:paraId="0FF87DF8" w14:textId="65EF2624" w:rsidR="00E35743" w:rsidRDefault="00E35743">
      <w:pPr>
        <w:rPr>
          <w:ins w:id="188" w:author="高 伦" w:date="2020-04-25T22:45:00Z"/>
        </w:rPr>
        <w:pPrChange w:id="189" w:author="高 伦" w:date="2020-04-25T22:45:00Z">
          <w:pPr>
            <w:ind w:firstLine="420"/>
          </w:pPr>
        </w:pPrChange>
      </w:pPr>
      <w:ins w:id="190" w:author="高 伦" w:date="2020-04-25T22:45:00Z">
        <w:r>
          <w:rPr>
            <w:rFonts w:hint="eastAsia"/>
          </w:rPr>
          <w:t>2.2.3</w:t>
        </w:r>
        <w:r>
          <w:t xml:space="preserve"> </w:t>
        </w:r>
        <w:r>
          <w:rPr>
            <w:rFonts w:hint="eastAsia"/>
          </w:rPr>
          <w:t>文献计量在线分析平台</w:t>
        </w:r>
      </w:ins>
    </w:p>
    <w:p w14:paraId="49FB3157" w14:textId="5CEB0275" w:rsidR="000F1622" w:rsidRDefault="00A7014C">
      <w:pPr>
        <w:ind w:firstLine="420"/>
        <w:rPr>
          <w:ins w:id="191" w:author="高 伦" w:date="2020-04-25T23:29:00Z"/>
        </w:rPr>
      </w:pPr>
      <w:ins w:id="192" w:author="高 伦" w:date="2020-04-25T18:47:00Z">
        <w:r>
          <w:rPr>
            <w:rFonts w:hint="eastAsia"/>
          </w:rPr>
          <w:t>文献计量在线分析平台（</w:t>
        </w:r>
        <w:r>
          <w:fldChar w:fldCharType="begin"/>
        </w:r>
        <w:r>
          <w:instrText xml:space="preserve"> HYPERLINK "</w:instrText>
        </w:r>
        <w:r w:rsidRPr="00A7014C">
          <w:instrText>https://bibliometric.com/</w:instrText>
        </w:r>
        <w:r>
          <w:instrText xml:space="preserve">" </w:instrText>
        </w:r>
        <w:r>
          <w:fldChar w:fldCharType="separate"/>
        </w:r>
        <w:r w:rsidRPr="0023088F">
          <w:rPr>
            <w:rStyle w:val="ab"/>
          </w:rPr>
          <w:t>https://bibliometric.com/</w:t>
        </w:r>
        <w:r>
          <w:fldChar w:fldCharType="end"/>
        </w:r>
        <w:r>
          <w:rPr>
            <w:rFonts w:hint="eastAsia"/>
          </w:rPr>
          <w:t>），是一个集文献总量，合作关系，</w:t>
        </w:r>
      </w:ins>
      <w:ins w:id="193" w:author="高 伦" w:date="2020-04-25T18:48:00Z">
        <w:r>
          <w:rPr>
            <w:rFonts w:hint="eastAsia"/>
          </w:rPr>
          <w:t>影响分析，关键词，引用关系等功能为一体的在线数据分析平台。</w:t>
        </w:r>
      </w:ins>
      <w:ins w:id="194" w:author="高 伦" w:date="2020-04-25T23:33:00Z">
        <w:r w:rsidR="005D266E">
          <w:rPr>
            <w:rFonts w:hint="eastAsia"/>
          </w:rPr>
          <w:t>该平台获得过</w:t>
        </w:r>
        <w:r w:rsidR="005D266E">
          <w:rPr>
            <w:rFonts w:hint="eastAsia"/>
          </w:rPr>
          <w:t>2013</w:t>
        </w:r>
        <w:r w:rsidR="005D266E">
          <w:rPr>
            <w:rFonts w:hint="eastAsia"/>
          </w:rPr>
          <w:t>年中国科学院国家科学图书馆“科研教育开放信息创新应用大赛”三等奖，其分析结果直观，图形美观大方。</w:t>
        </w:r>
      </w:ins>
    </w:p>
    <w:p w14:paraId="355EEF4E" w14:textId="3ECA1E84" w:rsidR="00FB675D" w:rsidRDefault="000F1622">
      <w:pPr>
        <w:ind w:firstLine="420"/>
        <w:rPr>
          <w:ins w:id="195" w:author="高 伦" w:date="2020-04-25T23:33:00Z"/>
        </w:rPr>
      </w:pPr>
      <w:ins w:id="196" w:author="高 伦" w:date="2020-04-25T23:29:00Z">
        <w:r>
          <w:rPr>
            <w:rFonts w:hint="eastAsia"/>
          </w:rPr>
          <w:t>该平台通过</w:t>
        </w:r>
        <w:r>
          <w:rPr>
            <w:rFonts w:hint="eastAsia"/>
          </w:rPr>
          <w:t>web</w:t>
        </w:r>
        <w:r>
          <w:rPr>
            <w:rFonts w:hint="eastAsia"/>
          </w:rPr>
          <w:t>端服务，以图形化的方式，协助</w:t>
        </w:r>
      </w:ins>
      <w:ins w:id="197" w:author="高 伦" w:date="2020-04-25T23:30:00Z">
        <w:r>
          <w:rPr>
            <w:rFonts w:hint="eastAsia"/>
          </w:rPr>
          <w:t>研究人员对引文数据进行文献计量分析。简单，易上手，</w:t>
        </w:r>
      </w:ins>
      <w:ins w:id="198" w:author="高 伦" w:date="2020-04-25T23:31:00Z">
        <w:r w:rsidR="007B290E">
          <w:rPr>
            <w:rFonts w:hint="eastAsia"/>
          </w:rPr>
          <w:t>是其对比其他文献计量分析工具最大的特点，用户只需上传</w:t>
        </w:r>
      </w:ins>
      <w:ins w:id="199" w:author="高 伦" w:date="2020-04-25T23:32:00Z">
        <w:r w:rsidR="007B290E">
          <w:rPr>
            <w:rFonts w:hint="eastAsia"/>
          </w:rPr>
          <w:t>指定格式的数据集即可一键获得分析结果，从大体上把握领域的研究动向</w:t>
        </w:r>
      </w:ins>
      <w:ins w:id="200" w:author="高 伦" w:date="2020-04-25T23:33:00Z">
        <w:r w:rsidR="007B290E">
          <w:rPr>
            <w:rFonts w:hint="eastAsia"/>
          </w:rPr>
          <w:t>，</w:t>
        </w:r>
      </w:ins>
      <w:ins w:id="201" w:author="高 伦" w:date="2020-04-25T23:32:00Z">
        <w:r w:rsidR="007B290E">
          <w:rPr>
            <w:rFonts w:hint="eastAsia"/>
          </w:rPr>
          <w:t>避免了参数调节等复杂工序</w:t>
        </w:r>
      </w:ins>
      <w:ins w:id="202" w:author="高 伦" w:date="2020-04-25T23:31:00Z">
        <w:r w:rsidR="007B290E">
          <w:rPr>
            <w:rFonts w:hint="eastAsia"/>
          </w:rPr>
          <w:t>。</w:t>
        </w:r>
      </w:ins>
    </w:p>
    <w:p w14:paraId="6B0189E3" w14:textId="7D9512BF" w:rsidR="005D266E" w:rsidRDefault="005D266E">
      <w:pPr>
        <w:ind w:firstLine="420"/>
      </w:pPr>
      <w:ins w:id="203" w:author="高 伦" w:date="2020-04-25T23:34:00Z">
        <w:r>
          <w:rPr>
            <w:rFonts w:hint="eastAsia"/>
          </w:rPr>
          <w:t>本文</w:t>
        </w:r>
      </w:ins>
      <w:ins w:id="204" w:author="高 伦" w:date="2020-04-25T23:33:00Z">
        <w:r>
          <w:rPr>
            <w:rFonts w:hint="eastAsia"/>
          </w:rPr>
          <w:t>通过导入平台指定的</w:t>
        </w:r>
        <w:r>
          <w:rPr>
            <w:rFonts w:hint="eastAsia"/>
          </w:rPr>
          <w:t>utf-8</w:t>
        </w:r>
        <w:r>
          <w:rPr>
            <w:rFonts w:hint="eastAsia"/>
          </w:rPr>
          <w:t>格式的数据，</w:t>
        </w:r>
      </w:ins>
      <w:ins w:id="205" w:author="高 伦" w:date="2020-04-25T23:35:00Z">
        <w:r w:rsidR="00AF1544">
          <w:rPr>
            <w:rFonts w:hint="eastAsia"/>
          </w:rPr>
          <w:t>分析了</w:t>
        </w:r>
      </w:ins>
      <w:ins w:id="206" w:author="高 伦" w:date="2020-04-25T23:36:00Z">
        <w:r w:rsidR="006470E1">
          <w:rPr>
            <w:rFonts w:hint="eastAsia"/>
          </w:rPr>
          <w:t>多个国家近五年在</w:t>
        </w:r>
      </w:ins>
      <w:ins w:id="207" w:author="高 伦" w:date="2020-04-25T23:35:00Z">
        <w:r w:rsidR="00AF1544">
          <w:rPr>
            <w:rFonts w:hint="eastAsia"/>
          </w:rPr>
          <w:t>区块链</w:t>
        </w:r>
        <w:r w:rsidR="006470E1">
          <w:rPr>
            <w:rFonts w:hint="eastAsia"/>
          </w:rPr>
          <w:t>领域发文</w:t>
        </w:r>
      </w:ins>
      <w:ins w:id="208" w:author="高 伦" w:date="2020-04-25T23:36:00Z">
        <w:r w:rsidR="006470E1">
          <w:rPr>
            <w:rFonts w:hint="eastAsia"/>
          </w:rPr>
          <w:t>的</w:t>
        </w:r>
      </w:ins>
      <w:ins w:id="209" w:author="高 伦" w:date="2020-04-25T23:35:00Z">
        <w:r w:rsidR="006470E1">
          <w:rPr>
            <w:rFonts w:hint="eastAsia"/>
          </w:rPr>
          <w:t>数量</w:t>
        </w:r>
      </w:ins>
      <w:ins w:id="210" w:author="高 伦" w:date="2020-04-25T23:36:00Z">
        <w:r w:rsidR="006470E1">
          <w:rPr>
            <w:rFonts w:hint="eastAsia"/>
          </w:rPr>
          <w:t>情况、国家间的合作关系、关键词的占比情况以及</w:t>
        </w:r>
      </w:ins>
      <w:ins w:id="211" w:author="高 伦" w:date="2020-04-25T23:37:00Z">
        <w:r w:rsidR="006470E1">
          <w:rPr>
            <w:rFonts w:hint="eastAsia"/>
          </w:rPr>
          <w:t>数量变化趋势</w:t>
        </w:r>
        <w:r w:rsidR="007E7F3B">
          <w:rPr>
            <w:rFonts w:hint="eastAsia"/>
          </w:rPr>
          <w:t>，以求分析不同国家</w:t>
        </w:r>
      </w:ins>
      <w:ins w:id="212" w:author="高 伦" w:date="2020-04-25T23:38:00Z">
        <w:r w:rsidR="007E7F3B">
          <w:rPr>
            <w:rFonts w:hint="eastAsia"/>
          </w:rPr>
          <w:t>地域在区块链领域研究的热点问题和发展趋势。</w:t>
        </w:r>
      </w:ins>
    </w:p>
    <w:p w14:paraId="4331C8B1" w14:textId="77777777" w:rsidR="009B33B7" w:rsidRPr="007B290E" w:rsidRDefault="009B33B7"/>
    <w:p w14:paraId="67ED0810" w14:textId="776B1EFB" w:rsidR="009B33B7" w:rsidRDefault="00AE4562">
      <w:pPr>
        <w:numPr>
          <w:ilvl w:val="0"/>
          <w:numId w:val="1"/>
        </w:numPr>
        <w:rPr>
          <w:b/>
          <w:bCs/>
          <w:sz w:val="24"/>
          <w:szCs w:val="32"/>
        </w:rPr>
      </w:pPr>
      <w:ins w:id="213" w:author="高 伦" w:date="2020-04-25T22:54:00Z">
        <w:r>
          <w:rPr>
            <w:rFonts w:hint="eastAsia"/>
            <w:b/>
            <w:bCs/>
            <w:sz w:val="24"/>
            <w:szCs w:val="32"/>
          </w:rPr>
          <w:t>研究过程与</w:t>
        </w:r>
      </w:ins>
      <w:r w:rsidR="00537257">
        <w:rPr>
          <w:rFonts w:hint="eastAsia"/>
          <w:b/>
          <w:bCs/>
          <w:sz w:val="24"/>
          <w:szCs w:val="32"/>
        </w:rPr>
        <w:t>结果分析</w:t>
      </w:r>
      <w:r w:rsidR="00537257">
        <w:commentReference w:id="214"/>
      </w:r>
    </w:p>
    <w:p w14:paraId="46881B40" w14:textId="77777777" w:rsidR="009B33B7" w:rsidRDefault="009B33B7">
      <w:pPr>
        <w:rPr>
          <w:b/>
          <w:bCs/>
          <w:sz w:val="24"/>
          <w:szCs w:val="32"/>
        </w:rPr>
      </w:pPr>
    </w:p>
    <w:p w14:paraId="6E8A3419" w14:textId="77777777" w:rsidR="009B33B7" w:rsidRDefault="00537257">
      <w:pPr>
        <w:rPr>
          <w:b/>
          <w:bCs/>
        </w:rPr>
      </w:pPr>
      <w:r>
        <w:rPr>
          <w:rFonts w:hint="eastAsia"/>
          <w:b/>
          <w:bCs/>
        </w:rPr>
        <w:t>3.1</w:t>
      </w:r>
      <w:r>
        <w:rPr>
          <w:rFonts w:hint="eastAsia"/>
          <w:b/>
          <w:bCs/>
        </w:rPr>
        <w:tab/>
      </w:r>
      <w:r>
        <w:rPr>
          <w:rFonts w:hint="eastAsia"/>
          <w:b/>
          <w:bCs/>
        </w:rPr>
        <w:t>年度发文</w:t>
      </w:r>
      <w:commentRangeStart w:id="215"/>
      <w:r>
        <w:rPr>
          <w:rFonts w:hint="eastAsia"/>
          <w:b/>
          <w:bCs/>
        </w:rPr>
        <w:t>量</w:t>
      </w:r>
      <w:commentRangeEnd w:id="215"/>
      <w:r w:rsidR="00E33091">
        <w:rPr>
          <w:rStyle w:val="a6"/>
        </w:rPr>
        <w:commentReference w:id="215"/>
      </w:r>
      <w:del w:id="216" w:author="高 伦" w:date="2020-04-25T22:54:00Z">
        <w:r w:rsidDel="00AE4562">
          <w:rPr>
            <w:rFonts w:hint="eastAsia"/>
            <w:b/>
            <w:bCs/>
          </w:rPr>
          <w:delText>分析</w:delText>
        </w:r>
      </w:del>
    </w:p>
    <w:p w14:paraId="46FD98B8" w14:textId="77777777" w:rsidR="009B33B7" w:rsidRDefault="00537257">
      <w:pPr>
        <w:ind w:firstLine="420"/>
      </w:pPr>
      <w:r>
        <w:rPr>
          <w:rFonts w:hint="eastAsia"/>
        </w:rPr>
        <w:t>论文的发表数量是衡量某领域学术发展水平和科研成果的重要指标。图</w:t>
      </w:r>
      <w:r>
        <w:rPr>
          <w:rFonts w:hint="eastAsia"/>
        </w:rPr>
        <w:t>1</w:t>
      </w:r>
      <w:r>
        <w:rPr>
          <w:rFonts w:hint="eastAsia"/>
        </w:rPr>
        <w:t>是</w:t>
      </w:r>
      <w:r>
        <w:rPr>
          <w:rFonts w:hint="eastAsia"/>
        </w:rPr>
        <w:t>2016-2020</w:t>
      </w:r>
      <w:r>
        <w:rPr>
          <w:rFonts w:hint="eastAsia"/>
        </w:rPr>
        <w:t>年各年份文献发表数量，从图中可以看出：在</w:t>
      </w:r>
      <w:r>
        <w:rPr>
          <w:rFonts w:hint="eastAsia"/>
        </w:rPr>
        <w:t>2016</w:t>
      </w:r>
      <w:r>
        <w:rPr>
          <w:rFonts w:hint="eastAsia"/>
        </w:rPr>
        <w:t>年，研究者对于区块链的研究较少，全年仅有</w:t>
      </w:r>
      <w:r>
        <w:rPr>
          <w:rFonts w:hint="eastAsia"/>
        </w:rPr>
        <w:t>120</w:t>
      </w:r>
      <w:r>
        <w:rPr>
          <w:rFonts w:hint="eastAsia"/>
        </w:rPr>
        <w:t>篇。而从</w:t>
      </w:r>
      <w:r>
        <w:rPr>
          <w:rFonts w:hint="eastAsia"/>
        </w:rPr>
        <w:t>2017</w:t>
      </w:r>
      <w:r>
        <w:rPr>
          <w:rFonts w:hint="eastAsia"/>
        </w:rPr>
        <w:t>年开始，区块链技术在实际应用领域取得了广泛的成功，文献发表数呈现迅猛增长的态势，在</w:t>
      </w:r>
      <w:r>
        <w:rPr>
          <w:rFonts w:hint="eastAsia"/>
        </w:rPr>
        <w:t>2019</w:t>
      </w:r>
      <w:r>
        <w:rPr>
          <w:rFonts w:hint="eastAsia"/>
        </w:rPr>
        <w:t>年达到一个极大值</w:t>
      </w:r>
      <w:r>
        <w:rPr>
          <w:rFonts w:hint="eastAsia"/>
        </w:rPr>
        <w:t>2289</w:t>
      </w:r>
      <w:r>
        <w:rPr>
          <w:rFonts w:hint="eastAsia"/>
        </w:rPr>
        <w:t>篇。鉴于本文撰写时间（</w:t>
      </w:r>
      <w:r>
        <w:rPr>
          <w:rFonts w:hint="eastAsia"/>
        </w:rPr>
        <w:t>2020</w:t>
      </w:r>
      <w:r>
        <w:rPr>
          <w:rFonts w:hint="eastAsia"/>
        </w:rPr>
        <w:t>年</w:t>
      </w:r>
      <w:r>
        <w:rPr>
          <w:rFonts w:hint="eastAsia"/>
        </w:rPr>
        <w:t>4</w:t>
      </w:r>
      <w:r>
        <w:rPr>
          <w:rFonts w:hint="eastAsia"/>
        </w:rPr>
        <w:t>月），</w:t>
      </w:r>
      <w:r>
        <w:rPr>
          <w:rFonts w:hint="eastAsia"/>
        </w:rPr>
        <w:t>2020</w:t>
      </w:r>
      <w:r>
        <w:rPr>
          <w:rFonts w:hint="eastAsia"/>
        </w:rPr>
        <w:t>年份发文量仅有</w:t>
      </w:r>
      <w:r>
        <w:rPr>
          <w:rFonts w:hint="eastAsia"/>
        </w:rPr>
        <w:t>392</w:t>
      </w:r>
      <w:r>
        <w:rPr>
          <w:rFonts w:hint="eastAsia"/>
        </w:rPr>
        <w:t>篇。</w:t>
      </w:r>
    </w:p>
    <w:p w14:paraId="178D50C3" w14:textId="35D53049" w:rsidR="00A871BD" w:rsidRDefault="00537257">
      <w:pPr>
        <w:rPr>
          <w:rFonts w:hint="eastAsia"/>
        </w:rPr>
      </w:pPr>
      <w:r>
        <w:rPr>
          <w:noProof/>
        </w:rPr>
        <w:drawing>
          <wp:inline distT="0" distB="0" distL="114300" distR="114300">
            <wp:extent cx="4467225" cy="2038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7225" cy="2038350"/>
                    </a:xfrm>
                    <a:prstGeom prst="rect">
                      <a:avLst/>
                    </a:prstGeom>
                    <a:noFill/>
                    <a:ln>
                      <a:noFill/>
                    </a:ln>
                  </pic:spPr>
                </pic:pic>
              </a:graphicData>
            </a:graphic>
          </wp:inline>
        </w:drawing>
      </w:r>
    </w:p>
    <w:p w14:paraId="583B1359" w14:textId="47ADFF89" w:rsidR="009B33B7" w:rsidRDefault="00537257">
      <w:pPr>
        <w:pStyle w:val="a3"/>
        <w:jc w:val="center"/>
        <w:rPr>
          <w:ins w:id="217" w:author="高 伦" w:date="2020-04-25T14:53:00Z"/>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区块链研究各年份发文量</w:t>
      </w:r>
    </w:p>
    <w:p w14:paraId="7930F565" w14:textId="66432098" w:rsidR="00C327DE" w:rsidRDefault="00C327DE">
      <w:pPr>
        <w:rPr>
          <w:ins w:id="218" w:author="高 伦" w:date="2020-04-25T14:53:00Z"/>
        </w:rPr>
        <w:pPrChange w:id="219" w:author="高 伦" w:date="2020-04-25T14:53:00Z">
          <w:pPr>
            <w:pStyle w:val="a3"/>
            <w:jc w:val="center"/>
          </w:pPr>
        </w:pPrChange>
      </w:pPr>
    </w:p>
    <w:p w14:paraId="38465FA1" w14:textId="0E11081A" w:rsidR="00C327DE" w:rsidRPr="00C327DE" w:rsidRDefault="00A871BD">
      <w:pPr>
        <w:pPrChange w:id="220" w:author="高 伦" w:date="2020-04-25T14:53:00Z">
          <w:pPr>
            <w:pStyle w:val="a3"/>
            <w:jc w:val="center"/>
          </w:pPr>
        </w:pPrChange>
      </w:pPr>
      <w:ins w:id="221" w:author="高 伦" w:date="2020-04-26T22:59:00Z">
        <w:r w:rsidRPr="00A871BD">
          <w:rPr>
            <w:noProof/>
          </w:rPr>
          <w:drawing>
            <wp:inline distT="0" distB="0" distL="0" distR="0" wp14:anchorId="45327012" wp14:editId="575A210A">
              <wp:extent cx="5274310" cy="2754401"/>
              <wp:effectExtent l="0" t="0" r="2540" b="8255"/>
              <wp:docPr id="2" name="图片 2" descr="C:\Users\14013\Desktop\citespace_result\histcite_result\文献数量与年份折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013\Desktop\citespace_result\histcite_result\文献数量与年份折线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54401"/>
                      </a:xfrm>
                      <a:prstGeom prst="rect">
                        <a:avLst/>
                      </a:prstGeom>
                      <a:noFill/>
                      <a:ln>
                        <a:noFill/>
                      </a:ln>
                    </pic:spPr>
                  </pic:pic>
                </a:graphicData>
              </a:graphic>
            </wp:inline>
          </w:drawing>
        </w:r>
      </w:ins>
      <w:bookmarkStart w:id="222" w:name="_GoBack"/>
      <w:bookmarkEnd w:id="222"/>
    </w:p>
    <w:p w14:paraId="6D621B37" w14:textId="77777777" w:rsidR="009B33B7" w:rsidRDefault="009B33B7"/>
    <w:p w14:paraId="67BAFDAC" w14:textId="3901EAD1" w:rsidR="009B33B7" w:rsidRDefault="00537257">
      <w:r>
        <w:rPr>
          <w:rFonts w:hint="eastAsia"/>
          <w:b/>
          <w:bCs/>
        </w:rPr>
        <w:t>3.2</w:t>
      </w:r>
      <w:r>
        <w:rPr>
          <w:rFonts w:hint="eastAsia"/>
          <w:b/>
          <w:bCs/>
        </w:rPr>
        <w:tab/>
      </w:r>
      <w:r>
        <w:rPr>
          <w:rFonts w:hint="eastAsia"/>
          <w:b/>
          <w:bCs/>
        </w:rPr>
        <w:t>研究热点</w:t>
      </w:r>
      <w:del w:id="223" w:author="高 伦" w:date="2020-04-25T22:54:00Z">
        <w:r w:rsidDel="00AE4562">
          <w:rPr>
            <w:rFonts w:hint="eastAsia"/>
            <w:b/>
            <w:bCs/>
          </w:rPr>
          <w:delText>分析</w:delText>
        </w:r>
        <w:r w:rsidDel="00AE4562">
          <w:commentReference w:id="224"/>
        </w:r>
      </w:del>
    </w:p>
    <w:p w14:paraId="768EFA68" w14:textId="77777777" w:rsidR="009B33B7" w:rsidRDefault="00537257">
      <w:pPr>
        <w:ind w:firstLine="420"/>
      </w:pPr>
      <w:r>
        <w:rPr>
          <w:rFonts w:hint="eastAsia"/>
        </w:rPr>
        <w:t>研究热点是指在某一特定时间段内，被许多研究者所一致关注并研究探讨的话题，从知识理论的角度看，中心性和高频词的关键词可以作为代表。中心性作为衡量节点权力的大小，反映了该点在网络中的重要性。关键词的共现频次越高，点中心性越高，说明节点在该领域越重要。</w:t>
      </w:r>
    </w:p>
    <w:p w14:paraId="66295B8B" w14:textId="77777777" w:rsidR="009B33B7" w:rsidRDefault="00537257">
      <w:pPr>
        <w:ind w:firstLine="420"/>
      </w:pPr>
      <w:r>
        <w:rPr>
          <w:rFonts w:hint="eastAsia"/>
          <w:b/>
          <w:bCs/>
        </w:rPr>
        <w:t xml:space="preserve">3.2.1  </w:t>
      </w:r>
      <w:r>
        <w:rPr>
          <w:rFonts w:hint="eastAsia"/>
          <w:b/>
          <w:bCs/>
        </w:rPr>
        <w:t>关键词词频</w:t>
      </w:r>
      <w:r>
        <w:commentReference w:id="225"/>
      </w:r>
    </w:p>
    <w:p w14:paraId="1D7A73C2" w14:textId="77777777" w:rsidR="009B33B7" w:rsidRDefault="00537257">
      <w:pPr>
        <w:ind w:firstLine="420"/>
      </w:pPr>
      <w:r>
        <w:rPr>
          <w:rFonts w:hint="eastAsia"/>
        </w:rPr>
        <w:t>如表</w:t>
      </w:r>
      <w:r>
        <w:rPr>
          <w:rFonts w:hint="eastAsia"/>
        </w:rPr>
        <w:t>1</w:t>
      </w:r>
      <w:r>
        <w:rPr>
          <w:rFonts w:hint="eastAsia"/>
        </w:rPr>
        <w:t>所示，区块链研究文献中出现频次较高的关键词有“”</w:t>
      </w:r>
      <w:r>
        <w:commentReference w:id="226"/>
      </w:r>
    </w:p>
    <w:p w14:paraId="05794063" w14:textId="77777777" w:rsidR="009B33B7" w:rsidRDefault="00537257">
      <w:pPr>
        <w:ind w:firstLine="420"/>
      </w:pPr>
      <w:r>
        <w:rPr>
          <w:rFonts w:hint="eastAsia"/>
        </w:rPr>
        <w:t>表</w:t>
      </w:r>
      <w:r>
        <w:rPr>
          <w:rFonts w:hint="eastAsia"/>
        </w:rPr>
        <w:t>1</w:t>
      </w:r>
    </w:p>
    <w:p w14:paraId="17A7BE5B" w14:textId="77777777" w:rsidR="009B33B7" w:rsidRDefault="00537257">
      <w:pPr>
        <w:ind w:firstLine="420"/>
      </w:pPr>
      <w:r>
        <w:rPr>
          <w:rFonts w:hint="eastAsia"/>
        </w:rPr>
        <w:t>CiteSpace</w:t>
      </w:r>
      <w:r>
        <w:rPr>
          <w:rFonts w:hint="eastAsia"/>
        </w:rPr>
        <w:t>的关键词聚类功能可以明确某研究领域的热点和发展趋势。在知识图谱中，关键词节点用圆形来表示，节点大小与对应主题出现的频次正相关。节点年轮颜色及厚度表示出现时段，色环越后说明改颜色对应年份出现的频次越高。将数据导入</w:t>
      </w:r>
      <w:r>
        <w:rPr>
          <w:rFonts w:hint="eastAsia"/>
        </w:rPr>
        <w:t>CiteSpace</w:t>
      </w:r>
      <w:r>
        <w:rPr>
          <w:rFonts w:hint="eastAsia"/>
        </w:rPr>
        <w:t>中，</w:t>
      </w:r>
      <w:r>
        <w:rPr>
          <w:rFonts w:hint="eastAsia"/>
          <w:highlight w:val="yellow"/>
        </w:rPr>
        <w:t>（这一段写具体处理过程）</w:t>
      </w:r>
      <w:r>
        <w:rPr>
          <w:rFonts w:hint="eastAsia"/>
        </w:rPr>
        <w:t>，得到区块链领域的研究热点，如图</w:t>
      </w:r>
      <w:r>
        <w:rPr>
          <w:rFonts w:hint="eastAsia"/>
        </w:rPr>
        <w:t>2</w:t>
      </w:r>
      <w:r>
        <w:rPr>
          <w:rFonts w:hint="eastAsia"/>
        </w:rPr>
        <w:t>所示。</w:t>
      </w:r>
    </w:p>
    <w:p w14:paraId="193E58DE" w14:textId="77777777" w:rsidR="009B33B7" w:rsidRDefault="00537257">
      <w:pPr>
        <w:ind w:firstLine="420"/>
      </w:pPr>
      <w:r>
        <w:rPr>
          <w:noProof/>
        </w:rPr>
        <w:drawing>
          <wp:inline distT="0" distB="0" distL="114300" distR="114300">
            <wp:extent cx="2103120" cy="2268855"/>
            <wp:effectExtent l="0" t="0" r="1143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103120" cy="2268855"/>
                    </a:xfrm>
                    <a:prstGeom prst="rect">
                      <a:avLst/>
                    </a:prstGeom>
                    <a:noFill/>
                    <a:ln>
                      <a:noFill/>
                    </a:ln>
                  </pic:spPr>
                </pic:pic>
              </a:graphicData>
            </a:graphic>
          </wp:inline>
        </w:drawing>
      </w:r>
    </w:p>
    <w:p w14:paraId="07E3EBC8" w14:textId="77777777" w:rsidR="009B33B7" w:rsidRDefault="00537257">
      <w:pPr>
        <w:ind w:firstLine="420"/>
      </w:pPr>
      <w:r>
        <w:rPr>
          <w:rFonts w:hint="eastAsia"/>
        </w:rPr>
        <w:t>图</w:t>
      </w:r>
      <w:r>
        <w:rPr>
          <w:rFonts w:hint="eastAsia"/>
        </w:rPr>
        <w:t>2</w:t>
      </w:r>
      <w:r>
        <w:commentReference w:id="227"/>
      </w:r>
    </w:p>
    <w:p w14:paraId="1BFFB858" w14:textId="77777777" w:rsidR="009B33B7" w:rsidRDefault="009B33B7">
      <w:pPr>
        <w:ind w:firstLine="420"/>
      </w:pPr>
    </w:p>
    <w:p w14:paraId="3C4FC077" w14:textId="77777777" w:rsidR="009B33B7" w:rsidRDefault="00537257">
      <w:pPr>
        <w:ind w:firstLine="420"/>
        <w:rPr>
          <w:b/>
          <w:bCs/>
        </w:rPr>
      </w:pPr>
      <w:r>
        <w:rPr>
          <w:rFonts w:hint="eastAsia"/>
          <w:b/>
          <w:bCs/>
        </w:rPr>
        <w:lastRenderedPageBreak/>
        <w:t xml:space="preserve">3.2.2  </w:t>
      </w:r>
      <w:r>
        <w:rPr>
          <w:rFonts w:hint="eastAsia"/>
          <w:b/>
          <w:bCs/>
        </w:rPr>
        <w:t>摘要词频</w:t>
      </w:r>
      <w:r>
        <w:commentReference w:id="228"/>
      </w:r>
    </w:p>
    <w:p w14:paraId="7E4D9A0D" w14:textId="77777777" w:rsidR="009B33B7" w:rsidRDefault="009B33B7">
      <w:pPr>
        <w:rPr>
          <w:b/>
          <w:bCs/>
        </w:rPr>
      </w:pPr>
    </w:p>
    <w:p w14:paraId="021BF26B" w14:textId="77777777" w:rsidR="009B33B7" w:rsidRDefault="00537257">
      <w:pPr>
        <w:rPr>
          <w:b/>
          <w:bCs/>
        </w:rPr>
      </w:pPr>
      <w:r>
        <w:rPr>
          <w:rFonts w:hint="eastAsia"/>
          <w:b/>
          <w:bCs/>
        </w:rPr>
        <w:t>3.3</w:t>
      </w:r>
      <w:r>
        <w:rPr>
          <w:rFonts w:hint="eastAsia"/>
          <w:b/>
          <w:bCs/>
        </w:rPr>
        <w:tab/>
      </w:r>
      <w:r>
        <w:rPr>
          <w:rFonts w:hint="eastAsia"/>
          <w:b/>
          <w:bCs/>
        </w:rPr>
        <w:t>研究趋势</w:t>
      </w:r>
      <w:del w:id="229" w:author="高 伦" w:date="2020-04-25T22:54:00Z">
        <w:r w:rsidDel="00EA3022">
          <w:rPr>
            <w:rFonts w:hint="eastAsia"/>
            <w:b/>
            <w:bCs/>
          </w:rPr>
          <w:delText>分析</w:delText>
        </w:r>
      </w:del>
    </w:p>
    <w:p w14:paraId="052F9292" w14:textId="77777777" w:rsidR="009B33B7" w:rsidRDefault="00537257">
      <w:pPr>
        <w:ind w:firstLine="420"/>
      </w:pPr>
      <w:r>
        <w:rPr>
          <w:rFonts w:hint="eastAsia"/>
          <w:b/>
          <w:bCs/>
        </w:rPr>
        <w:t xml:space="preserve">3.3.1  </w:t>
      </w:r>
      <w:r>
        <w:rPr>
          <w:rFonts w:hint="eastAsia"/>
          <w:b/>
          <w:bCs/>
        </w:rPr>
        <w:t>关键词</w:t>
      </w:r>
      <w:r>
        <w:commentReference w:id="230"/>
      </w:r>
    </w:p>
    <w:p w14:paraId="36D7C19D" w14:textId="77777777" w:rsidR="009B33B7" w:rsidRDefault="00537257">
      <w:pPr>
        <w:ind w:firstLine="420"/>
      </w:pPr>
      <w:r>
        <w:rPr>
          <w:rFonts w:hint="eastAsia"/>
        </w:rPr>
        <w:t>突现词指在较短时间内出现较多或使用频率较高的词，根据突现词的次品变化可以判断研究领域的前言与趋势。根据</w:t>
      </w:r>
      <w:r>
        <w:rPr>
          <w:rFonts w:hint="eastAsia"/>
        </w:rPr>
        <w:t>CiteSpace</w:t>
      </w:r>
      <w:r>
        <w:rPr>
          <w:rFonts w:hint="eastAsia"/>
        </w:rPr>
        <w:t>的相关功能，得到区块链领域突现关键词及对应的凸显率和被引热度曲线，如图</w:t>
      </w:r>
      <w:r>
        <w:rPr>
          <w:rFonts w:hint="eastAsia"/>
        </w:rPr>
        <w:t>6</w:t>
      </w:r>
      <w:r>
        <w:rPr>
          <w:rFonts w:hint="eastAsia"/>
        </w:rPr>
        <w:t>所示。</w:t>
      </w:r>
    </w:p>
    <w:p w14:paraId="0E2B6A20" w14:textId="77777777" w:rsidR="009B33B7" w:rsidRDefault="00537257">
      <w:pPr>
        <w:wordWrap w:val="0"/>
        <w:ind w:firstLine="420"/>
        <w:jc w:val="left"/>
      </w:pPr>
      <w:r>
        <w:commentReference w:id="231"/>
      </w:r>
      <w:r>
        <w:t>“</w:t>
      </w:r>
      <w:r>
        <w:rPr>
          <w:rFonts w:hint="eastAsia"/>
        </w:rPr>
        <w:t>bitcoin</w:t>
      </w:r>
      <w:r>
        <w:t>”</w:t>
      </w:r>
      <w:r>
        <w:rPr>
          <w:rFonts w:hint="eastAsia"/>
        </w:rPr>
        <w:t>、</w:t>
      </w:r>
      <w:r>
        <w:t>”</w:t>
      </w:r>
      <w:r>
        <w:rPr>
          <w:rFonts w:hint="eastAsia"/>
        </w:rPr>
        <w:t>digital currency</w:t>
      </w:r>
      <w:r>
        <w:t>”</w:t>
      </w:r>
      <w:r>
        <w:rPr>
          <w:rFonts w:hint="eastAsia"/>
        </w:rPr>
        <w:t>、</w:t>
      </w:r>
      <w:r>
        <w:t>”</w:t>
      </w:r>
      <w:r>
        <w:rPr>
          <w:rFonts w:hint="eastAsia"/>
        </w:rPr>
        <w:t>fintech</w:t>
      </w:r>
      <w:r>
        <w:t>”</w:t>
      </w:r>
      <w:r>
        <w:rPr>
          <w:rFonts w:hint="eastAsia"/>
        </w:rPr>
        <w:t>、</w:t>
      </w:r>
      <w:r>
        <w:t>”</w:t>
      </w:r>
      <w:r>
        <w:rPr>
          <w:rFonts w:hint="eastAsia"/>
        </w:rPr>
        <w:t>ontology</w:t>
      </w:r>
      <w:r>
        <w:t>”</w:t>
      </w:r>
      <w:r>
        <w:rPr>
          <w:rFonts w:hint="eastAsia"/>
        </w:rPr>
        <w:t>、</w:t>
      </w:r>
      <w:r>
        <w:t>”</w:t>
      </w:r>
      <w:r>
        <w:rPr>
          <w:rFonts w:hint="eastAsia"/>
        </w:rPr>
        <w:t>econmics</w:t>
      </w:r>
      <w:r>
        <w:t>”</w:t>
      </w:r>
      <w:r>
        <w:rPr>
          <w:rFonts w:hint="eastAsia"/>
        </w:rPr>
        <w:t>、</w:t>
      </w:r>
      <w:r>
        <w:t>”</w:t>
      </w:r>
      <w:r>
        <w:rPr>
          <w:rFonts w:hint="eastAsia"/>
        </w:rPr>
        <w:t>trust</w:t>
      </w:r>
      <w:r>
        <w:t>”</w:t>
      </w:r>
      <w:r>
        <w:rPr>
          <w:rFonts w:hint="eastAsia"/>
        </w:rPr>
        <w:t>、</w:t>
      </w:r>
      <w:r>
        <w:t>”</w:t>
      </w:r>
      <w:r>
        <w:rPr>
          <w:rFonts w:hint="eastAsia"/>
        </w:rPr>
        <w:t>finance</w:t>
      </w:r>
      <w:r>
        <w:t>”</w:t>
      </w:r>
      <w:r>
        <w:rPr>
          <w:rFonts w:hint="eastAsia"/>
        </w:rPr>
        <w:t>、</w:t>
      </w:r>
      <w:r>
        <w:t>”</w:t>
      </w:r>
      <w:r>
        <w:rPr>
          <w:rFonts w:hint="eastAsia"/>
        </w:rPr>
        <w:t>innovation</w:t>
      </w:r>
      <w:r>
        <w:t>”</w:t>
      </w:r>
      <w:r>
        <w:rPr>
          <w:rFonts w:hint="eastAsia"/>
        </w:rPr>
        <w:t>是区块链领域的研究热点。其中</w:t>
      </w:r>
      <w:r>
        <w:t>”</w:t>
      </w:r>
      <w:r>
        <w:rPr>
          <w:rFonts w:hint="eastAsia"/>
        </w:rPr>
        <w:t>bitcoin</w:t>
      </w:r>
      <w:r>
        <w:t>”</w:t>
      </w:r>
      <w:r>
        <w:rPr>
          <w:rFonts w:hint="eastAsia"/>
        </w:rPr>
        <w:t>的凸显率远超过第二的</w:t>
      </w:r>
      <w:r>
        <w:t>”</w:t>
      </w:r>
      <w:r>
        <w:rPr>
          <w:rFonts w:hint="eastAsia"/>
        </w:rPr>
        <w:t>digital currency</w:t>
      </w:r>
      <w:r>
        <w:t>”</w:t>
      </w:r>
      <w:r>
        <w:rPr>
          <w:rFonts w:hint="eastAsia"/>
        </w:rPr>
        <w:t>，主要体现在</w:t>
      </w:r>
      <w:r>
        <w:rPr>
          <w:rFonts w:hint="eastAsia"/>
        </w:rPr>
        <w:t>2016-2018</w:t>
      </w:r>
      <w:r>
        <w:rPr>
          <w:rFonts w:hint="eastAsia"/>
        </w:rPr>
        <w:t>年，</w:t>
      </w:r>
      <w:r>
        <w:t>”</w:t>
      </w:r>
      <w:r>
        <w:rPr>
          <w:rFonts w:hint="eastAsia"/>
        </w:rPr>
        <w:t>digital currency</w:t>
      </w:r>
      <w:r>
        <w:t>”</w:t>
      </w:r>
      <w:r>
        <w:rPr>
          <w:rFonts w:hint="eastAsia"/>
        </w:rPr>
        <w:t>和</w:t>
      </w:r>
      <w:r>
        <w:t>”</w:t>
      </w:r>
      <w:r>
        <w:rPr>
          <w:rFonts w:hint="eastAsia"/>
        </w:rPr>
        <w:t>trust</w:t>
      </w:r>
      <w:r>
        <w:t>”</w:t>
      </w:r>
      <w:r>
        <w:rPr>
          <w:rFonts w:hint="eastAsia"/>
        </w:rPr>
        <w:t>体现在</w:t>
      </w:r>
      <w:r>
        <w:rPr>
          <w:rFonts w:hint="eastAsia"/>
        </w:rPr>
        <w:t>2016-2017</w:t>
      </w:r>
      <w:r>
        <w:rPr>
          <w:rFonts w:hint="eastAsia"/>
        </w:rPr>
        <w:t>年，</w:t>
      </w:r>
      <w:r>
        <w:t>”</w:t>
      </w:r>
      <w:r>
        <w:rPr>
          <w:rFonts w:hint="eastAsia"/>
        </w:rPr>
        <w:t>fintech</w:t>
      </w:r>
      <w:r>
        <w:t>”</w:t>
      </w:r>
      <w:r>
        <w:rPr>
          <w:rFonts w:hint="eastAsia"/>
        </w:rPr>
        <w:t>、</w:t>
      </w:r>
      <w:r>
        <w:t>”</w:t>
      </w:r>
      <w:r>
        <w:rPr>
          <w:rFonts w:hint="eastAsia"/>
        </w:rPr>
        <w:t>ontology</w:t>
      </w:r>
      <w:r>
        <w:t>”</w:t>
      </w:r>
      <w:r>
        <w:rPr>
          <w:rFonts w:hint="eastAsia"/>
        </w:rPr>
        <w:t>、</w:t>
      </w:r>
      <w:r>
        <w:t>”</w:t>
      </w:r>
      <w:r>
        <w:rPr>
          <w:rFonts w:hint="eastAsia"/>
        </w:rPr>
        <w:t>econmics</w:t>
      </w:r>
      <w:r>
        <w:t>”</w:t>
      </w:r>
      <w:r>
        <w:rPr>
          <w:rFonts w:hint="eastAsia"/>
        </w:rPr>
        <w:t>、</w:t>
      </w:r>
      <w:r>
        <w:t>”</w:t>
      </w:r>
      <w:r>
        <w:rPr>
          <w:rFonts w:hint="eastAsia"/>
        </w:rPr>
        <w:t>finance</w:t>
      </w:r>
      <w:r>
        <w:t>”</w:t>
      </w:r>
      <w:r>
        <w:rPr>
          <w:rFonts w:hint="eastAsia"/>
        </w:rPr>
        <w:t>和</w:t>
      </w:r>
      <w:r>
        <w:t>”</w:t>
      </w:r>
      <w:r>
        <w:rPr>
          <w:rFonts w:hint="eastAsia"/>
        </w:rPr>
        <w:t>innovation</w:t>
      </w:r>
      <w:r>
        <w:t>”</w:t>
      </w:r>
      <w:r>
        <w:rPr>
          <w:rFonts w:hint="eastAsia"/>
        </w:rPr>
        <w:t>都体现在</w:t>
      </w:r>
      <w:r>
        <w:rPr>
          <w:rFonts w:hint="eastAsia"/>
        </w:rPr>
        <w:t>2017-2018</w:t>
      </w:r>
      <w:r>
        <w:rPr>
          <w:rFonts w:hint="eastAsia"/>
        </w:rPr>
        <w:t>年。这在一定程度上说明，目前区块链研究前沿主要体现在这些领域。</w:t>
      </w:r>
    </w:p>
    <w:p w14:paraId="4CC6524E" w14:textId="77777777" w:rsidR="009B33B7" w:rsidRDefault="00537257">
      <w:pPr>
        <w:ind w:firstLine="420"/>
        <w:jc w:val="center"/>
      </w:pPr>
      <w:r>
        <w:rPr>
          <w:noProof/>
        </w:rPr>
        <w:drawing>
          <wp:inline distT="0" distB="0" distL="114300" distR="114300">
            <wp:extent cx="3438525" cy="186626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438525" cy="1866265"/>
                    </a:xfrm>
                    <a:prstGeom prst="rect">
                      <a:avLst/>
                    </a:prstGeom>
                    <a:noFill/>
                    <a:ln>
                      <a:noFill/>
                    </a:ln>
                  </pic:spPr>
                </pic:pic>
              </a:graphicData>
            </a:graphic>
          </wp:inline>
        </w:drawing>
      </w:r>
    </w:p>
    <w:p w14:paraId="6F5066C1" w14:textId="77777777" w:rsidR="009B33B7" w:rsidRDefault="00537257">
      <w:pPr>
        <w:pStyle w:val="a3"/>
        <w:ind w:firstLine="420"/>
        <w:jc w:val="center"/>
      </w:pPr>
      <w:r>
        <w:t>图</w:t>
      </w:r>
      <w:r>
        <w:t xml:space="preserve"> </w:t>
      </w:r>
      <w:r>
        <w:rPr>
          <w:rFonts w:hint="eastAsia"/>
        </w:rPr>
        <w:t xml:space="preserve">6 </w:t>
      </w:r>
      <w:r>
        <w:rPr>
          <w:rFonts w:hint="eastAsia"/>
        </w:rPr>
        <w:t>区块链关键词凸显率</w:t>
      </w:r>
    </w:p>
    <w:p w14:paraId="7A82F3F2" w14:textId="77777777" w:rsidR="009B33B7" w:rsidRDefault="00537257">
      <w:pPr>
        <w:ind w:firstLine="420"/>
      </w:pPr>
      <w:r>
        <w:rPr>
          <w:rFonts w:hint="eastAsia"/>
        </w:rPr>
        <w:t>为了更加清晰地了解每个时间段的研究热点，观察发展脉络及研究热点的变化，本研究在聚类图基础上，按时间片段统计了区块链前沿关键词时序图普，如图</w:t>
      </w:r>
      <w:r>
        <w:rPr>
          <w:rFonts w:hint="eastAsia"/>
        </w:rPr>
        <w:t>7</w:t>
      </w:r>
      <w:r>
        <w:rPr>
          <w:rFonts w:hint="eastAsia"/>
        </w:rPr>
        <w:t>所示。</w:t>
      </w:r>
      <w:r>
        <w:commentReference w:id="232"/>
      </w:r>
      <w:r>
        <w:commentReference w:id="233"/>
      </w:r>
    </w:p>
    <w:p w14:paraId="6F477999" w14:textId="77777777" w:rsidR="009B33B7" w:rsidRDefault="00537257">
      <w:pPr>
        <w:ind w:firstLine="420"/>
        <w:rPr>
          <w:b/>
          <w:bCs/>
        </w:rPr>
      </w:pPr>
      <w:r>
        <w:rPr>
          <w:rFonts w:hint="eastAsia"/>
          <w:b/>
          <w:bCs/>
        </w:rPr>
        <w:t xml:space="preserve">3.3.2  </w:t>
      </w:r>
      <w:r>
        <w:rPr>
          <w:rFonts w:hint="eastAsia"/>
          <w:b/>
          <w:bCs/>
        </w:rPr>
        <w:t>摘要</w:t>
      </w:r>
      <w:r>
        <w:commentReference w:id="234"/>
      </w:r>
    </w:p>
    <w:p w14:paraId="331EB5B4" w14:textId="77777777" w:rsidR="009B33B7" w:rsidRDefault="009B33B7"/>
    <w:p w14:paraId="3C2D8DDC" w14:textId="77777777" w:rsidR="009B33B7" w:rsidRDefault="00537257">
      <w:pPr>
        <w:numPr>
          <w:ilvl w:val="0"/>
          <w:numId w:val="1"/>
        </w:numPr>
        <w:rPr>
          <w:b/>
          <w:bCs/>
          <w:sz w:val="24"/>
          <w:szCs w:val="32"/>
        </w:rPr>
      </w:pPr>
      <w:r>
        <w:rPr>
          <w:rFonts w:hint="eastAsia"/>
          <w:b/>
          <w:bCs/>
          <w:sz w:val="24"/>
          <w:szCs w:val="32"/>
        </w:rPr>
        <w:t>结论与思考</w:t>
      </w:r>
    </w:p>
    <w:p w14:paraId="3AA81819" w14:textId="77777777" w:rsidR="009B33B7" w:rsidRDefault="009B33B7">
      <w:pPr>
        <w:rPr>
          <w:b/>
          <w:bCs/>
          <w:sz w:val="24"/>
          <w:szCs w:val="32"/>
        </w:rPr>
      </w:pPr>
    </w:p>
    <w:p w14:paraId="5DB1557D" w14:textId="77777777" w:rsidR="009B33B7" w:rsidRDefault="009B33B7">
      <w:pPr>
        <w:rPr>
          <w:b/>
          <w:bCs/>
          <w:sz w:val="24"/>
          <w:szCs w:val="32"/>
        </w:rPr>
      </w:pPr>
    </w:p>
    <w:p w14:paraId="77299784" w14:textId="77777777" w:rsidR="009B33B7" w:rsidRDefault="00537257">
      <w:pPr>
        <w:rPr>
          <w:b/>
          <w:bCs/>
          <w:sz w:val="24"/>
          <w:szCs w:val="32"/>
        </w:rPr>
      </w:pPr>
      <w:r>
        <w:rPr>
          <w:rFonts w:hint="eastAsia"/>
          <w:b/>
          <w:bCs/>
          <w:sz w:val="24"/>
          <w:szCs w:val="32"/>
        </w:rPr>
        <w:t>参考文献：</w:t>
      </w:r>
    </w:p>
    <w:p w14:paraId="11A68D81" w14:textId="21A347BA" w:rsidR="009B33B7" w:rsidRDefault="00537257">
      <w:r>
        <w:t>[1]</w:t>
      </w:r>
      <w:ins w:id="235" w:author="高 伦" w:date="2020-04-26T09:39:00Z">
        <w:r w:rsidR="008173DA">
          <w:t xml:space="preserve"> </w:t>
        </w:r>
      </w:ins>
      <w:del w:id="236" w:author="高 伦" w:date="2020-04-26T09:39:00Z">
        <w:r w:rsidDel="008173DA">
          <w:rPr>
            <w:rFonts w:hint="eastAsia"/>
          </w:rPr>
          <w:tab/>
        </w:r>
      </w:del>
      <w:r>
        <w:t>许振宇</w:t>
      </w:r>
      <w:r>
        <w:t>,</w:t>
      </w:r>
      <w:r>
        <w:t>吴金萍</w:t>
      </w:r>
      <w:r>
        <w:t>,</w:t>
      </w:r>
      <w:r>
        <w:t>霍玉蓉</w:t>
      </w:r>
      <w:r>
        <w:t>.</w:t>
      </w:r>
      <w:r>
        <w:t>区块链国内外研究热点及趋势分析</w:t>
      </w:r>
      <w:r>
        <w:t>[J].</w:t>
      </w:r>
      <w:r>
        <w:t>图书馆</w:t>
      </w:r>
      <w:r>
        <w:t>,2019(04):92-99.</w:t>
      </w:r>
    </w:p>
    <w:p w14:paraId="3D8F4CBB" w14:textId="100371C1" w:rsidR="009B33B7" w:rsidRDefault="00537257">
      <w:r>
        <w:t>[2]</w:t>
      </w:r>
      <w:ins w:id="237" w:author="高 伦" w:date="2020-04-26T09:39:00Z">
        <w:r w:rsidR="008173DA">
          <w:t xml:space="preserve"> </w:t>
        </w:r>
      </w:ins>
      <w:del w:id="238" w:author="高 伦" w:date="2020-04-26T09:39:00Z">
        <w:r w:rsidDel="008173DA">
          <w:rPr>
            <w:rFonts w:hint="eastAsia"/>
          </w:rPr>
          <w:tab/>
        </w:r>
      </w:del>
      <w:r>
        <w:t>程豪</w:t>
      </w:r>
      <w:r>
        <w:t>,</w:t>
      </w:r>
      <w:r>
        <w:t>张峥</w:t>
      </w:r>
      <w:r>
        <w:t>.</w:t>
      </w:r>
      <w:r>
        <w:t>基于</w:t>
      </w:r>
      <w:r>
        <w:t>CiteSpace</w:t>
      </w:r>
      <w:r>
        <w:t>分析的区块链技术可视化研究</w:t>
      </w:r>
      <w:r>
        <w:t>[J].</w:t>
      </w:r>
      <w:r>
        <w:t>物流科技</w:t>
      </w:r>
      <w:r>
        <w:t>,2019,42(02):7-11+22.</w:t>
      </w:r>
    </w:p>
    <w:p w14:paraId="3D7F649F" w14:textId="6F2FC204" w:rsidR="009B33B7" w:rsidRDefault="00537257">
      <w:pPr>
        <w:wordWrap w:val="0"/>
      </w:pPr>
      <w:r>
        <w:t>[3]</w:t>
      </w:r>
      <w:ins w:id="239" w:author="高 伦" w:date="2020-04-26T09:39:00Z">
        <w:r w:rsidR="008173DA">
          <w:t xml:space="preserve"> </w:t>
        </w:r>
      </w:ins>
      <w:del w:id="240" w:author="高 伦" w:date="2020-04-26T09:39:00Z">
        <w:r w:rsidDel="008173DA">
          <w:rPr>
            <w:rFonts w:hint="eastAsia"/>
          </w:rPr>
          <w:tab/>
        </w:r>
      </w:del>
      <w:r>
        <w:t>Chen C. CiteSpace Ⅱ: Detecting and visualizing emerging trends and transient patterns in scientific literature[J].Journal of the American Society for Information Sci-ence and Technology,2006,57(3):359-377.</w:t>
      </w:r>
    </w:p>
    <w:p w14:paraId="5B43F490" w14:textId="731F981A" w:rsidR="009B33B7" w:rsidRDefault="00537257">
      <w:pPr>
        <w:rPr>
          <w:ins w:id="241" w:author="高 伦" w:date="2020-04-26T09:14:00Z"/>
        </w:rPr>
      </w:pPr>
      <w:r>
        <w:t>[</w:t>
      </w:r>
      <w:r>
        <w:rPr>
          <w:rFonts w:hint="eastAsia"/>
        </w:rPr>
        <w:t>4</w:t>
      </w:r>
      <w:r>
        <w:t>]</w:t>
      </w:r>
      <w:ins w:id="242" w:author="高 伦" w:date="2020-04-26T09:39:00Z">
        <w:r w:rsidR="008173DA">
          <w:t xml:space="preserve">  </w:t>
        </w:r>
      </w:ins>
      <w:del w:id="243" w:author="高 伦" w:date="2020-04-26T09:39:00Z">
        <w:r w:rsidDel="008173DA">
          <w:rPr>
            <w:rFonts w:hint="eastAsia"/>
          </w:rPr>
          <w:tab/>
        </w:r>
      </w:del>
      <w:r>
        <w:t>王娟</w:t>
      </w:r>
      <w:r>
        <w:t>,</w:t>
      </w:r>
      <w:r>
        <w:t>陈世超</w:t>
      </w:r>
      <w:r>
        <w:t>,</w:t>
      </w:r>
      <w:r>
        <w:t>王林丽</w:t>
      </w:r>
      <w:r>
        <w:t>,</w:t>
      </w:r>
      <w:r>
        <w:t>杨现民</w:t>
      </w:r>
      <w:r>
        <w:t>.</w:t>
      </w:r>
      <w:r>
        <w:t>基于</w:t>
      </w:r>
      <w:r>
        <w:t>CiteSpace</w:t>
      </w:r>
      <w:r>
        <w:t>的教育大数据研究热点与趋势分析</w:t>
      </w:r>
      <w:r>
        <w:t>[J].</w:t>
      </w:r>
      <w:r>
        <w:t>现代教育技术</w:t>
      </w:r>
      <w:r>
        <w:t>,2016,26(02):5-13.</w:t>
      </w:r>
    </w:p>
    <w:p w14:paraId="6AECD17D" w14:textId="7DA7A0FD" w:rsidR="006A0EF0" w:rsidRDefault="006A0EF0">
      <w:pPr>
        <w:rPr>
          <w:ins w:id="244" w:author="高 伦" w:date="2020-04-26T09:38:00Z"/>
        </w:rPr>
      </w:pPr>
      <w:ins w:id="245" w:author="高 伦" w:date="2020-04-26T09:14:00Z">
        <w:r>
          <w:rPr>
            <w:rFonts w:hint="eastAsia"/>
          </w:rPr>
          <w:t>[</w:t>
        </w:r>
        <w:r>
          <w:t>5]</w:t>
        </w:r>
        <w:r w:rsidR="008173DA">
          <w:t xml:space="preserve"> </w:t>
        </w:r>
      </w:ins>
      <w:bookmarkStart w:id="246" w:name="OLE_LINK1"/>
      <w:bookmarkStart w:id="247" w:name="OLE_LINK2"/>
      <w:ins w:id="248" w:author="高 伦" w:date="2020-04-26T09:42:00Z">
        <w:r w:rsidR="00BA1E34" w:rsidRPr="00BA1E34">
          <w:rPr>
            <w:rFonts w:hint="eastAsia"/>
          </w:rPr>
          <w:t>陈超美（</w:t>
        </w:r>
        <w:r w:rsidR="00BA1E34" w:rsidRPr="00BA1E34">
          <w:rPr>
            <w:rFonts w:hint="eastAsia"/>
          </w:rPr>
          <w:t>2016</w:t>
        </w:r>
        <w:r w:rsidR="00BA1E34" w:rsidRPr="00BA1E34">
          <w:rPr>
            <w:rFonts w:hint="eastAsia"/>
          </w:rPr>
          <w:t>）</w:t>
        </w:r>
        <w:r w:rsidR="00BA1E34" w:rsidRPr="00BA1E34">
          <w:rPr>
            <w:rFonts w:hint="eastAsia"/>
          </w:rPr>
          <w:t xml:space="preserve">CiteSpace </w:t>
        </w:r>
        <w:r w:rsidR="00BA1E34">
          <w:rPr>
            <w:rFonts w:hint="eastAsia"/>
          </w:rPr>
          <w:t>的分析原理</w:t>
        </w:r>
        <w:r w:rsidR="00BA1E34">
          <w:rPr>
            <w:rFonts w:hint="eastAsia"/>
          </w:rPr>
          <w:t>.</w:t>
        </w:r>
        <w:r w:rsidR="00BA1E34">
          <w:t xml:space="preserve"> </w:t>
        </w:r>
        <w:r w:rsidR="00BA1E34">
          <w:rPr>
            <w:rFonts w:hint="eastAsia"/>
          </w:rPr>
          <w:t>科学知识图谱：前沿与实践</w:t>
        </w:r>
        <w:r w:rsidR="00BA1E34">
          <w:rPr>
            <w:rFonts w:hint="eastAsia"/>
          </w:rPr>
          <w:t>.</w:t>
        </w:r>
        <w:r w:rsidR="00BA1E34">
          <w:t xml:space="preserve"> </w:t>
        </w:r>
        <w:r w:rsidR="00BA1E34">
          <w:rPr>
            <w:rFonts w:hint="eastAsia"/>
          </w:rPr>
          <w:t>北京，高等教育出版社</w:t>
        </w:r>
        <w:r w:rsidR="00BA1E34">
          <w:rPr>
            <w:rFonts w:hint="eastAsia"/>
          </w:rPr>
          <w:t>.</w:t>
        </w:r>
      </w:ins>
    </w:p>
    <w:bookmarkEnd w:id="246"/>
    <w:bookmarkEnd w:id="247"/>
    <w:p w14:paraId="41C4CD85" w14:textId="57C94436" w:rsidR="008173DA" w:rsidRPr="008173DA" w:rsidRDefault="008173DA">
      <w:pPr>
        <w:rPr>
          <w:rPrChange w:id="249" w:author="高 伦" w:date="2020-04-26T09:39:00Z">
            <w:rPr>
              <w:b/>
              <w:bCs/>
              <w:sz w:val="24"/>
              <w:szCs w:val="32"/>
            </w:rPr>
          </w:rPrChange>
        </w:rPr>
      </w:pPr>
      <w:ins w:id="250" w:author="高 伦" w:date="2020-04-26T09:39:00Z">
        <w:r w:rsidRPr="008173DA">
          <w:rPr>
            <w:rFonts w:hint="eastAsia"/>
          </w:rPr>
          <w:t>[</w:t>
        </w:r>
        <w:r>
          <w:rPr>
            <w:rFonts w:hint="eastAsia"/>
          </w:rPr>
          <w:t>6</w:t>
        </w:r>
        <w:r w:rsidRPr="008173DA">
          <w:rPr>
            <w:rPrChange w:id="251" w:author="高 伦" w:date="2020-04-26T09:39:00Z">
              <w:rPr>
                <w:b/>
                <w:bCs/>
                <w:sz w:val="24"/>
                <w:szCs w:val="32"/>
              </w:rPr>
            </w:rPrChange>
          </w:rPr>
          <w:t>]</w:t>
        </w:r>
        <w:r w:rsidRPr="008173DA">
          <w:rPr>
            <w:rFonts w:hint="eastAsia"/>
            <w:rPrChange w:id="252" w:author="高 伦" w:date="2020-04-26T09:39:00Z">
              <w:rPr>
                <w:rFonts w:hint="eastAsia"/>
                <w:b/>
                <w:bCs/>
                <w:sz w:val="24"/>
                <w:szCs w:val="32"/>
              </w:rPr>
            </w:rPrChange>
          </w:rPr>
          <w:t>邱均平</w:t>
        </w:r>
        <w:r w:rsidRPr="008173DA">
          <w:rPr>
            <w:rPrChange w:id="253" w:author="高 伦" w:date="2020-04-26T09:39:00Z">
              <w:rPr>
                <w:b/>
                <w:bCs/>
                <w:sz w:val="24"/>
                <w:szCs w:val="32"/>
              </w:rPr>
            </w:rPrChange>
          </w:rPr>
          <w:t>,</w:t>
        </w:r>
        <w:r w:rsidRPr="008173DA">
          <w:rPr>
            <w:rFonts w:hint="eastAsia"/>
            <w:rPrChange w:id="254" w:author="高 伦" w:date="2020-04-26T09:39:00Z">
              <w:rPr>
                <w:rFonts w:hint="eastAsia"/>
                <w:b/>
                <w:bCs/>
                <w:sz w:val="24"/>
                <w:szCs w:val="32"/>
              </w:rPr>
            </w:rPrChange>
          </w:rPr>
          <w:t>马瑞敏</w:t>
        </w:r>
        <w:r w:rsidRPr="008173DA">
          <w:rPr>
            <w:rPrChange w:id="255" w:author="高 伦" w:date="2020-04-26T09:39:00Z">
              <w:rPr>
                <w:b/>
                <w:bCs/>
                <w:sz w:val="24"/>
                <w:szCs w:val="32"/>
              </w:rPr>
            </w:rPrChange>
          </w:rPr>
          <w:t>,</w:t>
        </w:r>
        <w:r w:rsidRPr="008173DA">
          <w:rPr>
            <w:rFonts w:hint="eastAsia"/>
            <w:rPrChange w:id="256" w:author="高 伦" w:date="2020-04-26T09:39:00Z">
              <w:rPr>
                <w:rFonts w:hint="eastAsia"/>
                <w:b/>
                <w:bCs/>
                <w:sz w:val="24"/>
                <w:szCs w:val="32"/>
              </w:rPr>
            </w:rPrChange>
          </w:rPr>
          <w:t>李晔君</w:t>
        </w:r>
        <w:r w:rsidRPr="008173DA">
          <w:rPr>
            <w:rPrChange w:id="257" w:author="高 伦" w:date="2020-04-26T09:39:00Z">
              <w:rPr>
                <w:b/>
                <w:bCs/>
                <w:sz w:val="24"/>
                <w:szCs w:val="32"/>
              </w:rPr>
            </w:rPrChange>
          </w:rPr>
          <w:t>.</w:t>
        </w:r>
        <w:r w:rsidRPr="008173DA">
          <w:rPr>
            <w:rFonts w:hint="eastAsia"/>
            <w:rPrChange w:id="258" w:author="高 伦" w:date="2020-04-26T09:39:00Z">
              <w:rPr>
                <w:rFonts w:hint="eastAsia"/>
                <w:b/>
                <w:bCs/>
                <w:sz w:val="24"/>
                <w:szCs w:val="32"/>
              </w:rPr>
            </w:rPrChange>
          </w:rPr>
          <w:t>关于共被引分析方法的再认识和再思考</w:t>
        </w:r>
        <w:r w:rsidRPr="008173DA">
          <w:rPr>
            <w:rPrChange w:id="259" w:author="高 伦" w:date="2020-04-26T09:39:00Z">
              <w:rPr>
                <w:b/>
                <w:bCs/>
                <w:sz w:val="24"/>
                <w:szCs w:val="32"/>
              </w:rPr>
            </w:rPrChange>
          </w:rPr>
          <w:t>[J].</w:t>
        </w:r>
        <w:r w:rsidRPr="008173DA">
          <w:rPr>
            <w:rFonts w:hint="eastAsia"/>
            <w:rPrChange w:id="260" w:author="高 伦" w:date="2020-04-26T09:39:00Z">
              <w:rPr>
                <w:rFonts w:hint="eastAsia"/>
                <w:b/>
                <w:bCs/>
                <w:sz w:val="24"/>
                <w:szCs w:val="32"/>
              </w:rPr>
            </w:rPrChange>
          </w:rPr>
          <w:t>情报学报</w:t>
        </w:r>
        <w:r w:rsidRPr="008173DA">
          <w:rPr>
            <w:rPrChange w:id="261" w:author="高 伦" w:date="2020-04-26T09:39:00Z">
              <w:rPr>
                <w:b/>
                <w:bCs/>
                <w:sz w:val="24"/>
                <w:szCs w:val="32"/>
              </w:rPr>
            </w:rPrChange>
          </w:rPr>
          <w:t>,2008,27(1):69-74. DOI:10.3969/j.issn.1000-0135.2008.01.011.</w:t>
        </w:r>
      </w:ins>
    </w:p>
    <w:sectPr w:rsidR="008173DA" w:rsidRPr="008173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高 伦" w:date="2020-04-25T13:53:00Z" w:initials="高">
    <w:p w14:paraId="1B4C490E" w14:textId="341B7F40" w:rsidR="00675BB4" w:rsidRPr="00675BB4" w:rsidRDefault="00675BB4">
      <w:pPr>
        <w:pStyle w:val="a4"/>
      </w:pPr>
      <w:r>
        <w:rPr>
          <w:rStyle w:val="a6"/>
        </w:rPr>
        <w:annotationRef/>
      </w:r>
      <w:r>
        <w:rPr>
          <w:rStyle w:val="a6"/>
        </w:rPr>
        <w:annotationRef/>
      </w:r>
      <w:r>
        <w:rPr>
          <w:rFonts w:hint="eastAsia"/>
        </w:rPr>
        <w:t>只算</w:t>
      </w:r>
      <w:r>
        <w:rPr>
          <w:rFonts w:hint="eastAsia"/>
        </w:rPr>
        <w:t>article</w:t>
      </w:r>
      <w:r>
        <w:rPr>
          <w:rFonts w:hint="eastAsia"/>
        </w:rPr>
        <w:t>，只有</w:t>
      </w:r>
      <w:r>
        <w:rPr>
          <w:rFonts w:hint="eastAsia"/>
        </w:rPr>
        <w:t>2294</w:t>
      </w:r>
      <w:r>
        <w:rPr>
          <w:rFonts w:hint="eastAsia"/>
        </w:rPr>
        <w:t>篇</w:t>
      </w:r>
    </w:p>
  </w:comment>
  <w:comment w:id="12" w:author="朱思成" w:date="2020-04-24T16:47:00Z" w:initials="z's'c">
    <w:p w14:paraId="6DE67F8E" w14:textId="77777777" w:rsidR="009B33B7" w:rsidRDefault="00537257">
      <w:pPr>
        <w:pStyle w:val="a4"/>
      </w:pPr>
      <w:r>
        <w:rPr>
          <w:rFonts w:hint="eastAsia"/>
        </w:rPr>
        <w:t>待添加</w:t>
      </w:r>
    </w:p>
  </w:comment>
  <w:comment w:id="31" w:author="高 伦" w:date="2020-04-25T23:26:00Z" w:initials="高">
    <w:p w14:paraId="3704AD1D" w14:textId="21836C66" w:rsidR="00CE143B" w:rsidRDefault="00CE143B">
      <w:pPr>
        <w:pStyle w:val="a4"/>
      </w:pPr>
      <w:r>
        <w:rPr>
          <w:rStyle w:val="a6"/>
        </w:rPr>
        <w:annotationRef/>
      </w:r>
      <w:r>
        <w:rPr>
          <w:rFonts w:hint="eastAsia"/>
        </w:rPr>
        <w:t>待补充</w:t>
      </w:r>
      <w:r>
        <w:rPr>
          <w:rFonts w:hint="eastAsia"/>
        </w:rPr>
        <w:t>citespace</w:t>
      </w:r>
      <w:r>
        <w:t xml:space="preserve"> </w:t>
      </w:r>
      <w:r>
        <w:rPr>
          <w:rFonts w:hint="eastAsia"/>
        </w:rPr>
        <w:t>的原理</w:t>
      </w:r>
    </w:p>
  </w:comment>
  <w:comment w:id="117" w:author="朱思成" w:date="2020-04-24T17:47:00Z" w:initials="z's'c">
    <w:p w14:paraId="54E43277" w14:textId="77777777" w:rsidR="009B33B7" w:rsidRDefault="00537257">
      <w:pPr>
        <w:pStyle w:val="a4"/>
      </w:pPr>
      <w:r>
        <w:rPr>
          <w:rFonts w:hint="eastAsia"/>
        </w:rPr>
        <w:t>参考文献研究的都只有关键词部分。但是我觉得这些用的方法都很难跟数据挖掘扯上关系。我感觉还是要添加研究“摘要”的部分，这样一来能扯上自然语言处理和文本挖掘，二来有一些使用的工具、技术是不会出现在关键词里的。</w:t>
      </w:r>
    </w:p>
    <w:p w14:paraId="5BC7006F" w14:textId="77777777" w:rsidR="009B33B7" w:rsidRDefault="00537257">
      <w:pPr>
        <w:pStyle w:val="a4"/>
      </w:pPr>
      <w:r>
        <w:rPr>
          <w:rFonts w:hint="eastAsia"/>
        </w:rPr>
        <w:t>但是做分析的时候是关键词和摘要分开（技术上容易，但解释的角度只能从对比、联合分析）还是把他们合并（技术上麻烦，容易解释（因为合并了同一篇文献的关键词和摘要，相当于额外提取了关键词）），这种选择比较困难。</w:t>
      </w:r>
    </w:p>
  </w:comment>
  <w:comment w:id="214" w:author="朱思成" w:date="2020-04-24T17:27:00Z" w:initials="z's'c">
    <w:p w14:paraId="5BD82C88" w14:textId="77777777" w:rsidR="009B33B7" w:rsidRDefault="00537257">
      <w:pPr>
        <w:pStyle w:val="a4"/>
      </w:pPr>
      <w:r>
        <w:rPr>
          <w:rFonts w:hint="eastAsia"/>
        </w:rPr>
        <w:t>这个分析部分，我看参考文献大多还会添加：</w:t>
      </w:r>
    </w:p>
    <w:p w14:paraId="1DD44B5F" w14:textId="77777777" w:rsidR="009B33B7" w:rsidRDefault="00537257">
      <w:pPr>
        <w:pStyle w:val="a4"/>
      </w:pPr>
      <w:r>
        <w:rPr>
          <w:rFonts w:hint="eastAsia"/>
        </w:rPr>
        <w:t>核心作者、核心机构、核心国家、合作网络。</w:t>
      </w:r>
    </w:p>
    <w:p w14:paraId="1EA13708" w14:textId="77777777" w:rsidR="009B33B7" w:rsidRDefault="00537257">
      <w:pPr>
        <w:pStyle w:val="a4"/>
      </w:pPr>
      <w:r>
        <w:rPr>
          <w:rFonts w:hint="eastAsia"/>
        </w:rPr>
        <w:t>我感觉好像没太大必要，但也可以做，可以“凑字数”</w:t>
      </w:r>
    </w:p>
  </w:comment>
  <w:comment w:id="215" w:author="高 伦" w:date="2020-04-26T22:37:00Z" w:initials="高">
    <w:p w14:paraId="625F0A4A" w14:textId="1EB16A74" w:rsidR="00E33091" w:rsidRDefault="00E33091">
      <w:pPr>
        <w:pStyle w:val="a4"/>
        <w:rPr>
          <w:rFonts w:hint="eastAsia"/>
        </w:rPr>
      </w:pPr>
      <w:r>
        <w:rPr>
          <w:rStyle w:val="a6"/>
        </w:rPr>
        <w:annotationRef/>
      </w:r>
      <w:r>
        <w:rPr>
          <w:rFonts w:hint="eastAsia"/>
        </w:rPr>
        <w:t>应该用的图是</w:t>
      </w:r>
      <w:r>
        <w:rPr>
          <w:rFonts w:hint="eastAsia"/>
        </w:rPr>
        <w:t>article</w:t>
      </w:r>
      <w:r>
        <w:rPr>
          <w:rFonts w:hint="eastAsia"/>
        </w:rPr>
        <w:t>的数据，</w:t>
      </w:r>
      <w:r w:rsidR="00A871BD">
        <w:rPr>
          <w:rFonts w:hint="eastAsia"/>
        </w:rPr>
        <w:t>原来</w:t>
      </w:r>
      <w:r>
        <w:rPr>
          <w:rFonts w:hint="eastAsia"/>
        </w:rPr>
        <w:t>这个图是全部文献类型的。</w:t>
      </w:r>
    </w:p>
  </w:comment>
  <w:comment w:id="224" w:author="朱思成" w:date="2020-04-24T17:20:00Z" w:initials="z's'c">
    <w:p w14:paraId="42AD5F6E" w14:textId="77777777" w:rsidR="009B33B7" w:rsidRDefault="00537257">
      <w:pPr>
        <w:pStyle w:val="a4"/>
      </w:pPr>
      <w:r>
        <w:rPr>
          <w:rFonts w:hint="eastAsia"/>
        </w:rPr>
        <w:t>3.2</w:t>
      </w:r>
      <w:r>
        <w:rPr>
          <w:rFonts w:hint="eastAsia"/>
        </w:rPr>
        <w:t>及</w:t>
      </w:r>
      <w:r>
        <w:rPr>
          <w:rFonts w:hint="eastAsia"/>
        </w:rPr>
        <w:t>3.3</w:t>
      </w:r>
      <w:r>
        <w:rPr>
          <w:rFonts w:hint="eastAsia"/>
        </w:rPr>
        <w:t>的结构应该如何选择？是按照：</w:t>
      </w:r>
    </w:p>
    <w:p w14:paraId="356B42AD" w14:textId="77777777" w:rsidR="009B33B7" w:rsidRDefault="00537257">
      <w:pPr>
        <w:pStyle w:val="a4"/>
      </w:pPr>
      <w:r>
        <w:rPr>
          <w:rFonts w:hint="eastAsia"/>
        </w:rPr>
        <w:t>关键词</w:t>
      </w:r>
    </w:p>
    <w:p w14:paraId="5D847526" w14:textId="77777777" w:rsidR="009B33B7" w:rsidRDefault="00537257">
      <w:pPr>
        <w:pStyle w:val="a4"/>
        <w:ind w:left="420" w:firstLine="420"/>
      </w:pPr>
      <w:r>
        <w:rPr>
          <w:rFonts w:hint="eastAsia"/>
        </w:rPr>
        <w:t xml:space="preserve">    </w:t>
      </w:r>
      <w:r>
        <w:rPr>
          <w:rFonts w:hint="eastAsia"/>
        </w:rPr>
        <w:t>词频</w:t>
      </w:r>
      <w:r>
        <w:rPr>
          <w:rFonts w:hint="eastAsia"/>
        </w:rPr>
        <w:t xml:space="preserve"> </w:t>
      </w:r>
      <w:r>
        <w:rPr>
          <w:rFonts w:hint="eastAsia"/>
        </w:rPr>
        <w:t>聚类图</w:t>
      </w:r>
    </w:p>
    <w:p w14:paraId="53B41F67" w14:textId="77777777" w:rsidR="009B33B7" w:rsidRDefault="00537257">
      <w:pPr>
        <w:pStyle w:val="a4"/>
        <w:ind w:left="420" w:firstLine="420"/>
      </w:pPr>
      <w:r>
        <w:rPr>
          <w:rFonts w:hint="eastAsia"/>
        </w:rPr>
        <w:t>摘要</w:t>
      </w:r>
    </w:p>
    <w:p w14:paraId="796C481B" w14:textId="77777777" w:rsidR="009B33B7" w:rsidRDefault="00537257">
      <w:pPr>
        <w:pStyle w:val="a4"/>
        <w:ind w:left="840" w:firstLine="420"/>
      </w:pPr>
      <w:r>
        <w:rPr>
          <w:rFonts w:hint="eastAsia"/>
        </w:rPr>
        <w:t xml:space="preserve">    </w:t>
      </w:r>
      <w:r>
        <w:rPr>
          <w:rFonts w:hint="eastAsia"/>
        </w:rPr>
        <w:t>词频</w:t>
      </w:r>
      <w:r>
        <w:rPr>
          <w:rFonts w:hint="eastAsia"/>
        </w:rPr>
        <w:t xml:space="preserve"> </w:t>
      </w:r>
      <w:r>
        <w:rPr>
          <w:rFonts w:hint="eastAsia"/>
        </w:rPr>
        <w:t>聚类图</w:t>
      </w:r>
    </w:p>
    <w:p w14:paraId="75B13297" w14:textId="77777777" w:rsidR="009B33B7" w:rsidRDefault="009B33B7">
      <w:pPr>
        <w:pStyle w:val="a4"/>
        <w:ind w:left="840" w:firstLine="420"/>
      </w:pPr>
    </w:p>
    <w:p w14:paraId="51D41EC4" w14:textId="77777777" w:rsidR="009B33B7" w:rsidRDefault="00537257">
      <w:pPr>
        <w:pStyle w:val="a4"/>
        <w:ind w:left="840" w:firstLine="420"/>
      </w:pPr>
      <w:r>
        <w:rPr>
          <w:rFonts w:hint="eastAsia"/>
        </w:rPr>
        <w:t>还是按照：</w:t>
      </w:r>
    </w:p>
    <w:p w14:paraId="7CEE5D7C" w14:textId="77777777" w:rsidR="009B33B7" w:rsidRDefault="00537257">
      <w:pPr>
        <w:pStyle w:val="a4"/>
        <w:ind w:left="840" w:firstLine="420"/>
      </w:pPr>
      <w:r>
        <w:rPr>
          <w:rFonts w:hint="eastAsia"/>
        </w:rPr>
        <w:t>词频</w:t>
      </w:r>
    </w:p>
    <w:p w14:paraId="744E0489" w14:textId="77777777" w:rsidR="009B33B7" w:rsidRDefault="00537257">
      <w:pPr>
        <w:pStyle w:val="a4"/>
        <w:ind w:left="840" w:firstLine="420"/>
      </w:pPr>
      <w:r>
        <w:rPr>
          <w:rFonts w:hint="eastAsia"/>
        </w:rPr>
        <w:t xml:space="preserve">    </w:t>
      </w:r>
      <w:r>
        <w:rPr>
          <w:rFonts w:hint="eastAsia"/>
        </w:rPr>
        <w:t>关键词</w:t>
      </w:r>
      <w:r>
        <w:rPr>
          <w:rFonts w:hint="eastAsia"/>
        </w:rPr>
        <w:t xml:space="preserve"> </w:t>
      </w:r>
      <w:r>
        <w:rPr>
          <w:rFonts w:hint="eastAsia"/>
        </w:rPr>
        <w:t>摘要</w:t>
      </w:r>
    </w:p>
    <w:p w14:paraId="003627ED" w14:textId="77777777" w:rsidR="009B33B7" w:rsidRDefault="00537257">
      <w:pPr>
        <w:pStyle w:val="a4"/>
        <w:ind w:left="840" w:firstLine="420"/>
      </w:pPr>
      <w:r>
        <w:rPr>
          <w:rFonts w:hint="eastAsia"/>
        </w:rPr>
        <w:t>聚类图</w:t>
      </w:r>
    </w:p>
    <w:p w14:paraId="2F966A1D" w14:textId="77777777" w:rsidR="009B33B7" w:rsidRDefault="00537257">
      <w:pPr>
        <w:pStyle w:val="a4"/>
        <w:ind w:left="1260" w:firstLine="420"/>
      </w:pPr>
      <w:r>
        <w:rPr>
          <w:rFonts w:hint="eastAsia"/>
        </w:rPr>
        <w:t xml:space="preserve">    </w:t>
      </w:r>
      <w:r>
        <w:rPr>
          <w:rFonts w:hint="eastAsia"/>
        </w:rPr>
        <w:t>关键词</w:t>
      </w:r>
      <w:r>
        <w:rPr>
          <w:rFonts w:hint="eastAsia"/>
        </w:rPr>
        <w:t xml:space="preserve"> </w:t>
      </w:r>
      <w:r>
        <w:rPr>
          <w:rFonts w:hint="eastAsia"/>
        </w:rPr>
        <w:t>摘要</w:t>
      </w:r>
    </w:p>
    <w:p w14:paraId="52B2034E" w14:textId="77777777" w:rsidR="009B33B7" w:rsidRDefault="009B33B7">
      <w:pPr>
        <w:pStyle w:val="a4"/>
      </w:pPr>
    </w:p>
  </w:comment>
  <w:comment w:id="225" w:author="朱思成" w:date="2020-04-24T17:11:00Z" w:initials="z's'c">
    <w:p w14:paraId="73CF200E" w14:textId="77777777" w:rsidR="009B33B7" w:rsidRDefault="00537257">
      <w:pPr>
        <w:pStyle w:val="a4"/>
      </w:pPr>
      <w:r>
        <w:rPr>
          <w:rFonts w:hint="eastAsia"/>
        </w:rPr>
        <w:t>数据表包含如下：</w:t>
      </w:r>
    </w:p>
    <w:p w14:paraId="065439BD" w14:textId="77777777" w:rsidR="009B33B7" w:rsidRDefault="00537257">
      <w:pPr>
        <w:pStyle w:val="a4"/>
      </w:pPr>
      <w:r>
        <w:rPr>
          <w:rFonts w:hint="eastAsia"/>
        </w:rPr>
        <w:t>1</w:t>
      </w:r>
      <w:r>
        <w:rPr>
          <w:rFonts w:hint="eastAsia"/>
        </w:rPr>
        <w:t>：序号、共现频次、中心性、年代、关键词的矩阵表格</w:t>
      </w:r>
    </w:p>
    <w:p w14:paraId="080F5F9B" w14:textId="77777777" w:rsidR="009B33B7" w:rsidRDefault="00537257">
      <w:pPr>
        <w:pStyle w:val="a4"/>
      </w:pPr>
      <w:r>
        <w:rPr>
          <w:rFonts w:hint="eastAsia"/>
        </w:rPr>
        <w:t>2</w:t>
      </w:r>
      <w:r>
        <w:rPr>
          <w:rFonts w:hint="eastAsia"/>
        </w:rPr>
        <w:t>：共现频次聚类图谱</w:t>
      </w:r>
    </w:p>
  </w:comment>
  <w:comment w:id="226" w:author="朱思成" w:date="2020-04-24T17:48:00Z" w:initials="z's'c">
    <w:p w14:paraId="6D775D8C" w14:textId="77777777" w:rsidR="009B33B7" w:rsidRDefault="00537257">
      <w:pPr>
        <w:pStyle w:val="a4"/>
      </w:pPr>
      <w:r>
        <w:rPr>
          <w:rFonts w:hint="eastAsia"/>
        </w:rPr>
        <w:t>待添加</w:t>
      </w:r>
    </w:p>
  </w:comment>
  <w:comment w:id="227" w:author="朱思成" w:date="2020-04-24T17:54:00Z" w:initials="z's'c">
    <w:p w14:paraId="391E55C5" w14:textId="77777777" w:rsidR="009B33B7" w:rsidRDefault="00537257">
      <w:pPr>
        <w:pStyle w:val="a4"/>
      </w:pPr>
      <w:r>
        <w:rPr>
          <w:rFonts w:hint="eastAsia"/>
        </w:rPr>
        <w:t>这里我看他们都是圆形的？咱们的图好像不太一样</w:t>
      </w:r>
    </w:p>
  </w:comment>
  <w:comment w:id="228" w:author="朱思成" w:date="2020-04-24T17:11:00Z" w:initials="z's'c">
    <w:p w14:paraId="5FBF4CF4" w14:textId="77777777" w:rsidR="009B33B7" w:rsidRDefault="00537257">
      <w:pPr>
        <w:pStyle w:val="a4"/>
      </w:pPr>
      <w:r>
        <w:rPr>
          <w:rFonts w:hint="eastAsia"/>
        </w:rPr>
        <w:t>数据表包含如下：</w:t>
      </w:r>
    </w:p>
    <w:p w14:paraId="657B64A9" w14:textId="77777777" w:rsidR="009B33B7" w:rsidRDefault="00537257">
      <w:pPr>
        <w:pStyle w:val="a4"/>
      </w:pPr>
      <w:r>
        <w:rPr>
          <w:rFonts w:hint="eastAsia"/>
        </w:rPr>
        <w:t>1</w:t>
      </w:r>
      <w:r>
        <w:rPr>
          <w:rFonts w:hint="eastAsia"/>
        </w:rPr>
        <w:t>：序号、共现频次、中心性、年代、关键词的矩阵表格</w:t>
      </w:r>
    </w:p>
    <w:p w14:paraId="46471E07" w14:textId="77777777" w:rsidR="009B33B7" w:rsidRDefault="00537257">
      <w:pPr>
        <w:pStyle w:val="a4"/>
      </w:pPr>
      <w:r>
        <w:rPr>
          <w:rFonts w:hint="eastAsia"/>
        </w:rPr>
        <w:t>2</w:t>
      </w:r>
      <w:r>
        <w:rPr>
          <w:rFonts w:hint="eastAsia"/>
        </w:rPr>
        <w:t>：共现频次聚类图谱</w:t>
      </w:r>
    </w:p>
  </w:comment>
  <w:comment w:id="230" w:author="朱思成" w:date="2020-04-24T17:11:00Z" w:initials="z's'c">
    <w:p w14:paraId="0AA00F0C" w14:textId="77777777" w:rsidR="009B33B7" w:rsidRDefault="00537257">
      <w:pPr>
        <w:pStyle w:val="a4"/>
      </w:pPr>
      <w:r>
        <w:rPr>
          <w:rFonts w:hint="eastAsia"/>
        </w:rPr>
        <w:t>数据表包含如下：</w:t>
      </w:r>
    </w:p>
    <w:p w14:paraId="32FB06E7" w14:textId="77777777" w:rsidR="009B33B7" w:rsidRDefault="00537257">
      <w:pPr>
        <w:pStyle w:val="a4"/>
      </w:pPr>
      <w:r>
        <w:rPr>
          <w:rFonts w:hint="eastAsia"/>
        </w:rPr>
        <w:t>1</w:t>
      </w:r>
      <w:r>
        <w:rPr>
          <w:rFonts w:hint="eastAsia"/>
        </w:rPr>
        <w:t>：凸显率</w:t>
      </w:r>
    </w:p>
    <w:p w14:paraId="37874238" w14:textId="77777777" w:rsidR="009B33B7" w:rsidRDefault="00537257">
      <w:pPr>
        <w:pStyle w:val="a4"/>
      </w:pPr>
      <w:r>
        <w:rPr>
          <w:rFonts w:hint="eastAsia"/>
        </w:rPr>
        <w:t>2</w:t>
      </w:r>
      <w:r>
        <w:rPr>
          <w:rFonts w:hint="eastAsia"/>
        </w:rPr>
        <w:t>：时序图谱</w:t>
      </w:r>
    </w:p>
  </w:comment>
  <w:comment w:id="231" w:author="朱思成" w:date="2020-04-24T17:39:00Z" w:initials="z's'c">
    <w:p w14:paraId="07421636" w14:textId="77777777" w:rsidR="009B33B7" w:rsidRDefault="00537257">
      <w:pPr>
        <w:pStyle w:val="a4"/>
      </w:pPr>
      <w:r>
        <w:rPr>
          <w:rFonts w:hint="eastAsia"/>
        </w:rPr>
        <w:t>这里可以采用</w:t>
      </w:r>
    </w:p>
    <w:p w14:paraId="086D7207" w14:textId="77777777" w:rsidR="009B33B7" w:rsidRDefault="00537257">
      <w:pPr>
        <w:pStyle w:val="a4"/>
      </w:pPr>
      <w:r>
        <w:rPr>
          <w:rFonts w:hint="eastAsia"/>
        </w:rPr>
        <w:t>中文（英文）或者英文（中文）的格式</w:t>
      </w:r>
    </w:p>
  </w:comment>
  <w:comment w:id="232" w:author="朱思成" w:date="2020-04-24T17:42:00Z" w:initials="z's'c">
    <w:p w14:paraId="6DE14FCD" w14:textId="77777777" w:rsidR="009B33B7" w:rsidRDefault="00537257">
      <w:pPr>
        <w:pStyle w:val="a4"/>
      </w:pPr>
      <w:r>
        <w:rPr>
          <w:rFonts w:hint="eastAsia"/>
        </w:rPr>
        <w:t>待添加，原本画的是五张不同的图</w:t>
      </w:r>
    </w:p>
  </w:comment>
  <w:comment w:id="233" w:author="朱思成" w:date="2020-04-24T17:44:00Z" w:initials="z's'c">
    <w:p w14:paraId="0FD63B3D" w14:textId="77777777" w:rsidR="009B33B7" w:rsidRDefault="00537257">
      <w:pPr>
        <w:pStyle w:val="a4"/>
      </w:pPr>
      <w:r>
        <w:rPr>
          <w:rFonts w:hint="eastAsia"/>
        </w:rPr>
        <w:t>发展趋势这块可能还需要结合重要国家</w:t>
      </w:r>
      <w:r>
        <w:rPr>
          <w:rFonts w:hint="eastAsia"/>
        </w:rPr>
        <w:t>/</w:t>
      </w:r>
      <w:r>
        <w:rPr>
          <w:rFonts w:hint="eastAsia"/>
        </w:rPr>
        <w:t>机构发表的政策</w:t>
      </w:r>
      <w:r>
        <w:rPr>
          <w:rFonts w:hint="eastAsia"/>
        </w:rPr>
        <w:t>/</w:t>
      </w:r>
      <w:r>
        <w:rPr>
          <w:rFonts w:hint="eastAsia"/>
        </w:rPr>
        <w:t>建议等进行分析</w:t>
      </w:r>
    </w:p>
  </w:comment>
  <w:comment w:id="234" w:author="朱思成" w:date="2020-04-24T17:11:00Z" w:initials="z's'c">
    <w:p w14:paraId="2C1C01B1" w14:textId="77777777" w:rsidR="009B33B7" w:rsidRDefault="00537257">
      <w:pPr>
        <w:pStyle w:val="a4"/>
      </w:pPr>
      <w:r>
        <w:rPr>
          <w:rFonts w:hint="eastAsia"/>
        </w:rPr>
        <w:t>数据表包含如下：</w:t>
      </w:r>
    </w:p>
    <w:p w14:paraId="50D1001A" w14:textId="77777777" w:rsidR="009B33B7" w:rsidRDefault="00537257">
      <w:pPr>
        <w:pStyle w:val="a4"/>
      </w:pPr>
      <w:r>
        <w:rPr>
          <w:rFonts w:hint="eastAsia"/>
        </w:rPr>
        <w:t>1</w:t>
      </w:r>
      <w:r>
        <w:rPr>
          <w:rFonts w:hint="eastAsia"/>
        </w:rPr>
        <w:t>：凸显率</w:t>
      </w:r>
    </w:p>
    <w:p w14:paraId="0E1D6542" w14:textId="77777777" w:rsidR="009B33B7" w:rsidRDefault="00537257">
      <w:pPr>
        <w:pStyle w:val="a4"/>
      </w:pPr>
      <w:r>
        <w:rPr>
          <w:rFonts w:hint="eastAsia"/>
        </w:rPr>
        <w:t>2</w:t>
      </w:r>
      <w:r>
        <w:rPr>
          <w:rFonts w:hint="eastAsia"/>
        </w:rPr>
        <w:t>：时序图谱</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4C490E" w15:done="0"/>
  <w15:commentEx w15:paraId="6DE67F8E" w15:done="0"/>
  <w15:commentEx w15:paraId="3704AD1D" w15:done="0"/>
  <w15:commentEx w15:paraId="5BC7006F" w15:done="0"/>
  <w15:commentEx w15:paraId="1EA13708" w15:done="0"/>
  <w15:commentEx w15:paraId="625F0A4A" w15:done="0"/>
  <w15:commentEx w15:paraId="52B2034E" w15:done="0"/>
  <w15:commentEx w15:paraId="080F5F9B" w15:done="0"/>
  <w15:commentEx w15:paraId="6D775D8C" w15:done="0"/>
  <w15:commentEx w15:paraId="391E55C5" w15:done="0"/>
  <w15:commentEx w15:paraId="46471E07" w15:done="0"/>
  <w15:commentEx w15:paraId="37874238" w15:done="0"/>
  <w15:commentEx w15:paraId="086D7207" w15:done="0"/>
  <w15:commentEx w15:paraId="6DE14FCD" w15:done="0"/>
  <w15:commentEx w15:paraId="0FD63B3D" w15:done="0"/>
  <w15:commentEx w15:paraId="0E1D65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5CD56" w14:textId="77777777" w:rsidR="00514072" w:rsidRDefault="00514072" w:rsidP="00EB4C05">
      <w:r>
        <w:separator/>
      </w:r>
    </w:p>
  </w:endnote>
  <w:endnote w:type="continuationSeparator" w:id="0">
    <w:p w14:paraId="012EC0D1" w14:textId="77777777" w:rsidR="00514072" w:rsidRDefault="00514072" w:rsidP="00EB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64E8B" w14:textId="77777777" w:rsidR="00514072" w:rsidRDefault="00514072" w:rsidP="00EB4C05">
      <w:r>
        <w:separator/>
      </w:r>
    </w:p>
  </w:footnote>
  <w:footnote w:type="continuationSeparator" w:id="0">
    <w:p w14:paraId="7900C752" w14:textId="77777777" w:rsidR="00514072" w:rsidRDefault="00514072" w:rsidP="00EB4C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686C5"/>
    <w:multiLevelType w:val="multilevel"/>
    <w:tmpl w:val="73C686C5"/>
    <w:lvl w:ilvl="0">
      <w:start w:val="1"/>
      <w:numFmt w:val="decimal"/>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高 伦">
    <w15:presenceInfo w15:providerId="Windows Live" w15:userId="38b95e61c021e4a8"/>
  </w15:person>
  <w15:person w15:author="朱思成">
    <w15:presenceInfo w15:providerId="None" w15:userId="朱思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3B7"/>
    <w:rsid w:val="00036470"/>
    <w:rsid w:val="00060FD3"/>
    <w:rsid w:val="00080790"/>
    <w:rsid w:val="00097371"/>
    <w:rsid w:val="000E123C"/>
    <w:rsid w:val="000F1622"/>
    <w:rsid w:val="001626C0"/>
    <w:rsid w:val="00171155"/>
    <w:rsid w:val="001A6B1F"/>
    <w:rsid w:val="001C7BEB"/>
    <w:rsid w:val="00267AF3"/>
    <w:rsid w:val="002A7F5C"/>
    <w:rsid w:val="00315902"/>
    <w:rsid w:val="003234E5"/>
    <w:rsid w:val="00333E73"/>
    <w:rsid w:val="00334C56"/>
    <w:rsid w:val="00351E3E"/>
    <w:rsid w:val="003B5A58"/>
    <w:rsid w:val="003C4A8F"/>
    <w:rsid w:val="003D1B08"/>
    <w:rsid w:val="003D4475"/>
    <w:rsid w:val="003D7246"/>
    <w:rsid w:val="004277F2"/>
    <w:rsid w:val="00480F46"/>
    <w:rsid w:val="004C75BE"/>
    <w:rsid w:val="004D38F2"/>
    <w:rsid w:val="004E351B"/>
    <w:rsid w:val="00514072"/>
    <w:rsid w:val="00537257"/>
    <w:rsid w:val="005C44FF"/>
    <w:rsid w:val="005D266E"/>
    <w:rsid w:val="00613B45"/>
    <w:rsid w:val="00641FC6"/>
    <w:rsid w:val="006470E1"/>
    <w:rsid w:val="0066255E"/>
    <w:rsid w:val="00675BB4"/>
    <w:rsid w:val="0068231D"/>
    <w:rsid w:val="006A0EF0"/>
    <w:rsid w:val="006E0694"/>
    <w:rsid w:val="007640ED"/>
    <w:rsid w:val="007B290E"/>
    <w:rsid w:val="007D7A37"/>
    <w:rsid w:val="007E7F3B"/>
    <w:rsid w:val="008173DA"/>
    <w:rsid w:val="008F7152"/>
    <w:rsid w:val="00906888"/>
    <w:rsid w:val="00916EB8"/>
    <w:rsid w:val="009566A2"/>
    <w:rsid w:val="00976DB2"/>
    <w:rsid w:val="009B33B7"/>
    <w:rsid w:val="00A431D5"/>
    <w:rsid w:val="00A44330"/>
    <w:rsid w:val="00A54D7A"/>
    <w:rsid w:val="00A7014C"/>
    <w:rsid w:val="00A871BD"/>
    <w:rsid w:val="00AA3513"/>
    <w:rsid w:val="00AB2FEA"/>
    <w:rsid w:val="00AE4562"/>
    <w:rsid w:val="00AF1544"/>
    <w:rsid w:val="00B1530E"/>
    <w:rsid w:val="00B53F0A"/>
    <w:rsid w:val="00BA1E34"/>
    <w:rsid w:val="00C2766B"/>
    <w:rsid w:val="00C327DE"/>
    <w:rsid w:val="00C46CD0"/>
    <w:rsid w:val="00CE143B"/>
    <w:rsid w:val="00CE6C41"/>
    <w:rsid w:val="00D17C46"/>
    <w:rsid w:val="00D41ADD"/>
    <w:rsid w:val="00D925BB"/>
    <w:rsid w:val="00DA50A8"/>
    <w:rsid w:val="00E15B0B"/>
    <w:rsid w:val="00E33091"/>
    <w:rsid w:val="00E35743"/>
    <w:rsid w:val="00E430CE"/>
    <w:rsid w:val="00E53857"/>
    <w:rsid w:val="00E8710E"/>
    <w:rsid w:val="00E90BC7"/>
    <w:rsid w:val="00EA3022"/>
    <w:rsid w:val="00EA7EDE"/>
    <w:rsid w:val="00EB4C05"/>
    <w:rsid w:val="00ED05F0"/>
    <w:rsid w:val="00ED448C"/>
    <w:rsid w:val="00ED4E60"/>
    <w:rsid w:val="00ED5735"/>
    <w:rsid w:val="00F011A5"/>
    <w:rsid w:val="00F153AD"/>
    <w:rsid w:val="00F2244D"/>
    <w:rsid w:val="00F756AE"/>
    <w:rsid w:val="00F77F76"/>
    <w:rsid w:val="00F94C4F"/>
    <w:rsid w:val="00FA4E0E"/>
    <w:rsid w:val="00FB675D"/>
    <w:rsid w:val="03DE6FCB"/>
    <w:rsid w:val="065B4578"/>
    <w:rsid w:val="4C85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248BA"/>
  <w15:docId w15:val="{73762091-A089-4138-A064-49765FF7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pPr>
      <w:jc w:val="left"/>
    </w:pPr>
  </w:style>
  <w:style w:type="character" w:styleId="a6">
    <w:name w:val="annotation reference"/>
    <w:basedOn w:val="a0"/>
    <w:rPr>
      <w:sz w:val="21"/>
      <w:szCs w:val="21"/>
    </w:rPr>
  </w:style>
  <w:style w:type="paragraph" w:styleId="a7">
    <w:name w:val="Balloon Text"/>
    <w:basedOn w:val="a"/>
    <w:link w:val="a8"/>
    <w:rsid w:val="00097371"/>
    <w:rPr>
      <w:sz w:val="18"/>
      <w:szCs w:val="18"/>
    </w:rPr>
  </w:style>
  <w:style w:type="character" w:customStyle="1" w:styleId="a8">
    <w:name w:val="批注框文本 字符"/>
    <w:basedOn w:val="a0"/>
    <w:link w:val="a7"/>
    <w:rsid w:val="00097371"/>
    <w:rPr>
      <w:rFonts w:asciiTheme="minorHAnsi" w:eastAsiaTheme="minorEastAsia" w:hAnsiTheme="minorHAnsi" w:cstheme="minorBidi"/>
      <w:kern w:val="2"/>
      <w:sz w:val="18"/>
      <w:szCs w:val="18"/>
    </w:rPr>
  </w:style>
  <w:style w:type="paragraph" w:styleId="a9">
    <w:name w:val="annotation subject"/>
    <w:basedOn w:val="a4"/>
    <w:next w:val="a4"/>
    <w:link w:val="aa"/>
    <w:rsid w:val="00097371"/>
    <w:rPr>
      <w:b/>
      <w:bCs/>
    </w:rPr>
  </w:style>
  <w:style w:type="character" w:customStyle="1" w:styleId="a5">
    <w:name w:val="批注文字 字符"/>
    <w:basedOn w:val="a0"/>
    <w:link w:val="a4"/>
    <w:rsid w:val="00097371"/>
    <w:rPr>
      <w:rFonts w:asciiTheme="minorHAnsi" w:eastAsiaTheme="minorEastAsia" w:hAnsiTheme="minorHAnsi" w:cstheme="minorBidi"/>
      <w:kern w:val="2"/>
      <w:sz w:val="21"/>
      <w:szCs w:val="24"/>
    </w:rPr>
  </w:style>
  <w:style w:type="character" w:customStyle="1" w:styleId="aa">
    <w:name w:val="批注主题 字符"/>
    <w:basedOn w:val="a5"/>
    <w:link w:val="a9"/>
    <w:rsid w:val="00097371"/>
    <w:rPr>
      <w:rFonts w:asciiTheme="minorHAnsi" w:eastAsiaTheme="minorEastAsia" w:hAnsiTheme="minorHAnsi" w:cstheme="minorBidi"/>
      <w:b/>
      <w:bCs/>
      <w:kern w:val="2"/>
      <w:sz w:val="21"/>
      <w:szCs w:val="24"/>
    </w:rPr>
  </w:style>
  <w:style w:type="character" w:styleId="ab">
    <w:name w:val="Hyperlink"/>
    <w:basedOn w:val="a0"/>
    <w:rsid w:val="004C75BE"/>
    <w:rPr>
      <w:color w:val="0563C1" w:themeColor="hyperlink"/>
      <w:u w:val="single"/>
    </w:rPr>
  </w:style>
  <w:style w:type="paragraph" w:styleId="ac">
    <w:name w:val="header"/>
    <w:basedOn w:val="a"/>
    <w:link w:val="ad"/>
    <w:rsid w:val="00EB4C0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EB4C05"/>
    <w:rPr>
      <w:rFonts w:asciiTheme="minorHAnsi" w:eastAsiaTheme="minorEastAsia" w:hAnsiTheme="minorHAnsi" w:cstheme="minorBidi"/>
      <w:kern w:val="2"/>
      <w:sz w:val="18"/>
      <w:szCs w:val="18"/>
    </w:rPr>
  </w:style>
  <w:style w:type="paragraph" w:styleId="ae">
    <w:name w:val="footer"/>
    <w:basedOn w:val="a"/>
    <w:link w:val="af"/>
    <w:rsid w:val="00EB4C05"/>
    <w:pPr>
      <w:tabs>
        <w:tab w:val="center" w:pos="4153"/>
        <w:tab w:val="right" w:pos="8306"/>
      </w:tabs>
      <w:snapToGrid w:val="0"/>
      <w:jc w:val="left"/>
    </w:pPr>
    <w:rPr>
      <w:sz w:val="18"/>
      <w:szCs w:val="18"/>
    </w:rPr>
  </w:style>
  <w:style w:type="character" w:customStyle="1" w:styleId="af">
    <w:name w:val="页脚 字符"/>
    <w:basedOn w:val="a0"/>
    <w:link w:val="ae"/>
    <w:rsid w:val="00EB4C0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34114">
      <w:bodyDiv w:val="1"/>
      <w:marLeft w:val="0"/>
      <w:marRight w:val="0"/>
      <w:marTop w:val="0"/>
      <w:marBottom w:val="0"/>
      <w:divBdr>
        <w:top w:val="none" w:sz="0" w:space="0" w:color="auto"/>
        <w:left w:val="none" w:sz="0" w:space="0" w:color="auto"/>
        <w:bottom w:val="none" w:sz="0" w:space="0" w:color="auto"/>
        <w:right w:val="none" w:sz="0" w:space="0" w:color="auto"/>
      </w:divBdr>
      <w:divsChild>
        <w:div w:id="1090585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5</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高 伦</cp:lastModifiedBy>
  <cp:revision>23</cp:revision>
  <dcterms:created xsi:type="dcterms:W3CDTF">2020-04-24T07:41:00Z</dcterms:created>
  <dcterms:modified xsi:type="dcterms:W3CDTF">2020-04-26T15:05:00Z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